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0E914" w14:textId="15CBB900" w:rsidR="00F015DE" w:rsidRDefault="00421023" w:rsidP="00C476F2">
      <w:pPr>
        <w:pStyle w:val="BodyText"/>
        <w:jc w:val="center"/>
      </w:pPr>
      <w:sdt>
        <w:sdtPr>
          <w:id w:val="9459735"/>
          <w:placeholder>
            <w:docPart w:val="FC4FCE166804EE4A8732D06E7F5CED06"/>
          </w:placeholder>
        </w:sdtPr>
        <w:sdtEndPr/>
        <w:sdtContent>
          <w:r w:rsidR="004B1791">
            <w:t>As both a molecular biologist and bio-</w:t>
          </w:r>
          <w:proofErr w:type="spellStart"/>
          <w:r w:rsidR="004B1791">
            <w:t>informaticien</w:t>
          </w:r>
          <w:proofErr w:type="spellEnd"/>
          <w:r w:rsidR="004B1791">
            <w:t xml:space="preserve"> I design and carry out research projects that unite my love</w:t>
          </w:r>
          <w:r w:rsidR="007D4B19">
            <w:t>s</w:t>
          </w:r>
          <w:r w:rsidR="004B1791">
            <w:t xml:space="preserve"> of </w:t>
          </w:r>
          <w:r w:rsidR="007D4B19">
            <w:t xml:space="preserve">marine </w:t>
          </w:r>
          <w:r w:rsidR="004B1791">
            <w:t xml:space="preserve">developmental biology and data-science. </w:t>
          </w:r>
        </w:sdtContent>
      </w:sdt>
      <w:r w:rsidR="004B1791">
        <w:t>As a lifetime learner and educator, I hope to continue to get students involved in both bench work and coding to prepare them for careers i</w:t>
      </w:r>
      <w:r w:rsidR="007D4B19">
        <w:t>n the next-generation of biological research</w:t>
      </w:r>
      <w:r w:rsidR="004B1791">
        <w:t>.</w:t>
      </w:r>
    </w:p>
    <w:p w14:paraId="377A90EA" w14:textId="22A19D16" w:rsidR="00F015DE" w:rsidRDefault="008E009B">
      <w:pPr>
        <w:pStyle w:val="Heading1"/>
      </w:pPr>
      <w:r>
        <w:t>Academic appointments</w:t>
      </w:r>
    </w:p>
    <w:p w14:paraId="74162304" w14:textId="77777777" w:rsidR="00F015DE" w:rsidRPr="00C00C34" w:rsidRDefault="00421023" w:rsidP="00C00C34">
      <w:pPr>
        <w:pStyle w:val="Heading2"/>
        <w:tabs>
          <w:tab w:val="left" w:pos="1701"/>
        </w:tabs>
        <w:ind w:left="1701" w:hanging="1701"/>
        <w:rPr>
          <w:b w:val="0"/>
        </w:rPr>
      </w:pPr>
      <w:sdt>
        <w:sdtPr>
          <w:id w:val="9459739"/>
          <w:placeholder>
            <w:docPart w:val="E09A9C9184568F49ACFD05917720A7D5"/>
          </w:placeholder>
        </w:sdtPr>
        <w:sdtEndPr/>
        <w:sdtContent>
          <w:r w:rsidR="00832057" w:rsidRPr="00126B3A">
            <w:t xml:space="preserve">2014 </w:t>
          </w:r>
          <w:r w:rsidR="00C00C34" w:rsidRPr="00126B3A">
            <w:t>–</w:t>
          </w:r>
        </w:sdtContent>
      </w:sdt>
      <w:r w:rsidR="00832057" w:rsidRPr="00126B3A">
        <w:t xml:space="preserve"> </w:t>
      </w:r>
      <w:r w:rsidR="00C00C34" w:rsidRPr="00126B3A">
        <w:t>Current</w:t>
      </w:r>
      <w:r w:rsidR="00C00C34">
        <w:rPr>
          <w:b w:val="0"/>
        </w:rPr>
        <w:tab/>
      </w:r>
      <w:r w:rsidR="00397087">
        <w:t>Post-doctoral fellow</w:t>
      </w:r>
      <w:r w:rsidR="000201D0">
        <w:tab/>
      </w:r>
      <w:r w:rsidR="006A3AA3">
        <w:tab/>
      </w:r>
    </w:p>
    <w:sdt>
      <w:sdtPr>
        <w:rPr>
          <w:sz w:val="22"/>
        </w:rPr>
        <w:id w:val="9459741"/>
        <w:placeholder>
          <w:docPart w:val="3BD534EF23BEB74480B2CF547A6F64A6"/>
        </w:placeholder>
      </w:sdtPr>
      <w:sdtEndPr/>
      <w:sdtContent>
        <w:p w14:paraId="104A51A2" w14:textId="77777777" w:rsidR="00F015DE" w:rsidRPr="00BE2D2D" w:rsidRDefault="00C00C34" w:rsidP="00C00C34">
          <w:pPr>
            <w:pStyle w:val="BodyText"/>
            <w:ind w:left="1701" w:hanging="2409"/>
            <w:rPr>
              <w:sz w:val="22"/>
            </w:rPr>
          </w:pPr>
          <w:r w:rsidRPr="00BE2D2D">
            <w:rPr>
              <w:sz w:val="22"/>
            </w:rPr>
            <w:tab/>
          </w:r>
          <w:proofErr w:type="gramStart"/>
          <w:r w:rsidR="00397087" w:rsidRPr="00BE2D2D">
            <w:rPr>
              <w:sz w:val="22"/>
            </w:rPr>
            <w:t xml:space="preserve">Laboratory of Eric </w:t>
          </w:r>
          <w:proofErr w:type="spellStart"/>
          <w:r w:rsidR="00397087" w:rsidRPr="00BE2D2D">
            <w:rPr>
              <w:sz w:val="22"/>
            </w:rPr>
            <w:t>Röttinger</w:t>
          </w:r>
          <w:proofErr w:type="spellEnd"/>
          <w:r w:rsidR="00397087" w:rsidRPr="00BE2D2D">
            <w:rPr>
              <w:sz w:val="22"/>
            </w:rPr>
            <w:t>, Institute for Research on Cancer and Aging of Nice (IRCAN).</w:t>
          </w:r>
          <w:proofErr w:type="gramEnd"/>
          <w:r w:rsidR="00397087" w:rsidRPr="00BE2D2D">
            <w:rPr>
              <w:sz w:val="22"/>
            </w:rPr>
            <w:t xml:space="preserve"> </w:t>
          </w:r>
          <w:r w:rsidR="00AC41BC" w:rsidRPr="00BE2D2D">
            <w:rPr>
              <w:sz w:val="22"/>
            </w:rPr>
            <w:br/>
            <w:t xml:space="preserve">Funded by post-doctoral fellowship awarded by the Cancer Research Association (Association pour </w:t>
          </w:r>
          <w:proofErr w:type="spellStart"/>
          <w:r w:rsidR="00AC41BC" w:rsidRPr="00BE2D2D">
            <w:rPr>
              <w:sz w:val="22"/>
            </w:rPr>
            <w:t>recherche</w:t>
          </w:r>
          <w:proofErr w:type="spellEnd"/>
          <w:r w:rsidR="00AC41BC" w:rsidRPr="00BE2D2D">
            <w:rPr>
              <w:sz w:val="22"/>
            </w:rPr>
            <w:t xml:space="preserve"> </w:t>
          </w:r>
          <w:proofErr w:type="spellStart"/>
          <w:r w:rsidR="00AC41BC" w:rsidRPr="00BE2D2D">
            <w:rPr>
              <w:sz w:val="22"/>
            </w:rPr>
            <w:t>sur</w:t>
          </w:r>
          <w:proofErr w:type="spellEnd"/>
          <w:r w:rsidR="00AC41BC" w:rsidRPr="00BE2D2D">
            <w:rPr>
              <w:sz w:val="22"/>
            </w:rPr>
            <w:t xml:space="preserve"> le cancer, ARC). </w:t>
          </w:r>
          <w:r w:rsidR="00AC41BC" w:rsidRPr="00BE2D2D">
            <w:rPr>
              <w:sz w:val="22"/>
            </w:rPr>
            <w:br/>
            <w:t xml:space="preserve">Project: Comparison of embryonic and regenerative gene regulatory networks in the sea anemone </w:t>
          </w:r>
          <w:r w:rsidR="00AC41BC" w:rsidRPr="00BE2D2D">
            <w:rPr>
              <w:i/>
              <w:sz w:val="22"/>
            </w:rPr>
            <w:t xml:space="preserve">Nematostella </w:t>
          </w:r>
          <w:proofErr w:type="spellStart"/>
          <w:r w:rsidR="00AC41BC" w:rsidRPr="00BE2D2D">
            <w:rPr>
              <w:i/>
              <w:sz w:val="22"/>
            </w:rPr>
            <w:t>vectensis</w:t>
          </w:r>
          <w:proofErr w:type="spellEnd"/>
          <w:r w:rsidR="00AC41BC" w:rsidRPr="00BE2D2D">
            <w:rPr>
              <w:i/>
              <w:sz w:val="22"/>
            </w:rPr>
            <w:t>.</w:t>
          </w:r>
        </w:p>
      </w:sdtContent>
    </w:sdt>
    <w:p w14:paraId="0E2A6D06" w14:textId="77777777" w:rsidR="00F015DE" w:rsidRDefault="00421023" w:rsidP="00C00C34">
      <w:pPr>
        <w:pStyle w:val="Heading2"/>
        <w:ind w:left="1701" w:hanging="1701"/>
      </w:pPr>
      <w:sdt>
        <w:sdtPr>
          <w:id w:val="9459744"/>
          <w:placeholder>
            <w:docPart w:val="776BF98DD5970A449D04E9353F1EC9F4"/>
          </w:placeholder>
        </w:sdtPr>
        <w:sdtEndPr/>
        <w:sdtContent>
          <w:r w:rsidR="00C00C34">
            <w:t>2013 –</w:t>
          </w:r>
        </w:sdtContent>
      </w:sdt>
      <w:r w:rsidR="00C00C34">
        <w:t xml:space="preserve"> 2014 </w:t>
      </w:r>
      <w:r w:rsidR="00832057">
        <w:t xml:space="preserve"> </w:t>
      </w:r>
      <w:r w:rsidR="00C00C34">
        <w:tab/>
      </w:r>
      <w:r w:rsidR="00AC41BC">
        <w:t>Interim Post-doc</w:t>
      </w:r>
      <w:r w:rsidR="000201D0">
        <w:tab/>
      </w:r>
      <w:r w:rsidR="006A3AA3">
        <w:tab/>
      </w:r>
    </w:p>
    <w:sdt>
      <w:sdtPr>
        <w:rPr>
          <w:sz w:val="22"/>
        </w:rPr>
        <w:id w:val="9459745"/>
        <w:placeholder>
          <w:docPart w:val="40E7392B0FF5B84BB545C394383203F3"/>
        </w:placeholder>
      </w:sdtPr>
      <w:sdtEndPr/>
      <w:sdtContent>
        <w:p w14:paraId="4DC13715" w14:textId="0D33CF43" w:rsidR="008E009B" w:rsidRDefault="00AC41BC" w:rsidP="008E009B">
          <w:pPr>
            <w:pStyle w:val="BodyText"/>
            <w:ind w:left="1701"/>
            <w:rPr>
              <w:sz w:val="22"/>
            </w:rPr>
          </w:pPr>
          <w:proofErr w:type="gramStart"/>
          <w:r w:rsidRPr="00BE2D2D">
            <w:rPr>
              <w:sz w:val="22"/>
            </w:rPr>
            <w:t xml:space="preserve">Laboratory of David </w:t>
          </w:r>
          <w:proofErr w:type="spellStart"/>
          <w:r w:rsidRPr="00BE2D2D">
            <w:rPr>
              <w:sz w:val="22"/>
            </w:rPr>
            <w:t>McClay</w:t>
          </w:r>
          <w:proofErr w:type="spellEnd"/>
          <w:r w:rsidRPr="00BE2D2D">
            <w:rPr>
              <w:sz w:val="22"/>
            </w:rPr>
            <w:t>, Department of Biology</w:t>
          </w:r>
          <w:r w:rsidR="008E009B">
            <w:rPr>
              <w:sz w:val="22"/>
            </w:rPr>
            <w:t>,</w:t>
          </w:r>
          <w:r w:rsidRPr="00BE2D2D">
            <w:rPr>
              <w:sz w:val="22"/>
            </w:rPr>
            <w:t xml:space="preserve"> Duke University.</w:t>
          </w:r>
          <w:proofErr w:type="gramEnd"/>
          <w:r w:rsidRPr="00BE2D2D">
            <w:rPr>
              <w:sz w:val="22"/>
            </w:rPr>
            <w:br/>
            <w:t>Project: Left-right asymmetry in the sea urchin embryo.</w:t>
          </w:r>
        </w:p>
        <w:p w14:paraId="0DF9DA60" w14:textId="65B1FAC0" w:rsidR="008E009B" w:rsidRDefault="008E009B" w:rsidP="008E009B">
          <w:pPr>
            <w:pStyle w:val="Heading2"/>
            <w:ind w:left="1701" w:hanging="1701"/>
          </w:pPr>
          <w:r>
            <w:t>2006</w:t>
          </w:r>
          <w:r>
            <w:t xml:space="preserve">  </w:t>
          </w:r>
          <w:r>
            <w:tab/>
          </w:r>
          <w:r>
            <w:t>Research Assistant</w:t>
          </w:r>
          <w:r>
            <w:tab/>
          </w:r>
          <w:r>
            <w:tab/>
          </w:r>
        </w:p>
        <w:sdt>
          <w:sdtPr>
            <w:rPr>
              <w:sz w:val="22"/>
            </w:rPr>
            <w:id w:val="-940750851"/>
            <w:placeholder>
              <w:docPart w:val="4235622567894A4FBB94FA47DAFC701B"/>
            </w:placeholder>
          </w:sdtPr>
          <w:sdtContent>
            <w:p w14:paraId="0CA5495D" w14:textId="77ED8CC9" w:rsidR="00F015DE" w:rsidRPr="00BE2D2D" w:rsidRDefault="008E009B" w:rsidP="008E009B">
              <w:pPr>
                <w:pStyle w:val="BodyText"/>
                <w:ind w:left="1701"/>
                <w:rPr>
                  <w:sz w:val="22"/>
                </w:rPr>
              </w:pPr>
              <w:proofErr w:type="gramStart"/>
              <w:r w:rsidRPr="00BE2D2D">
                <w:rPr>
                  <w:sz w:val="22"/>
                </w:rPr>
                <w:t xml:space="preserve">Laboratory of </w:t>
              </w:r>
              <w:r>
                <w:rPr>
                  <w:sz w:val="22"/>
                </w:rPr>
                <w:t>Jeffrey Marks</w:t>
              </w:r>
              <w:r w:rsidRPr="00BE2D2D">
                <w:rPr>
                  <w:sz w:val="22"/>
                </w:rPr>
                <w:t xml:space="preserve">, Department of </w:t>
              </w:r>
              <w:r>
                <w:rPr>
                  <w:sz w:val="22"/>
                </w:rPr>
                <w:t>Pathology,</w:t>
              </w:r>
              <w:r w:rsidRPr="00BE2D2D">
                <w:rPr>
                  <w:sz w:val="22"/>
                </w:rPr>
                <w:t xml:space="preserve"> Duke University.</w:t>
              </w:r>
              <w:proofErr w:type="gramEnd"/>
              <w:r w:rsidRPr="00BE2D2D">
                <w:rPr>
                  <w:sz w:val="22"/>
                </w:rPr>
                <w:br/>
                <w:t xml:space="preserve">Project: </w:t>
              </w:r>
              <w:r>
                <w:rPr>
                  <w:sz w:val="22"/>
                </w:rPr>
                <w:t>Gene expression and personalized chemotherapy in breast cancer.</w:t>
              </w:r>
            </w:p>
          </w:sdtContent>
        </w:sdt>
      </w:sdtContent>
    </w:sdt>
    <w:p w14:paraId="3BFC2185" w14:textId="77777777" w:rsidR="00F015DE" w:rsidRDefault="000201D0">
      <w:pPr>
        <w:pStyle w:val="Heading1"/>
      </w:pPr>
      <w:r>
        <w:t>Education</w:t>
      </w:r>
    </w:p>
    <w:p w14:paraId="529EAFA6" w14:textId="361A6FA2" w:rsidR="00F015DE" w:rsidRDefault="00421023" w:rsidP="00C00C34">
      <w:pPr>
        <w:pStyle w:val="Heading2"/>
        <w:ind w:left="1701" w:hanging="1701"/>
      </w:pPr>
      <w:sdt>
        <w:sdtPr>
          <w:id w:val="9459748"/>
          <w:placeholder>
            <w:docPart w:val="6E652B828BF8DA4AB57F1A2D39038326"/>
          </w:placeholder>
        </w:sdtPr>
        <w:sdtEndPr/>
        <w:sdtContent>
          <w:r w:rsidR="00C00C34">
            <w:t xml:space="preserve">2013 </w:t>
          </w:r>
          <w:r w:rsidR="00C00C34">
            <w:tab/>
          </w:r>
          <w:r w:rsidR="00AC41BC">
            <w:t xml:space="preserve">PhD Genetics and </w:t>
          </w:r>
          <w:r w:rsidR="00AC41BC" w:rsidRPr="003265A9">
            <w:t>Genomics</w:t>
          </w:r>
          <w:r w:rsidR="003265A9">
            <w:t>,</w:t>
          </w:r>
          <w:r w:rsidR="008E009B">
            <w:t xml:space="preserve"> Duke University</w:t>
          </w:r>
          <w:r w:rsidR="003265A9" w:rsidRPr="003265A9">
            <w:t>,</w:t>
          </w:r>
          <w:r w:rsidR="008E009B">
            <w:t xml:space="preserve"> </w:t>
          </w:r>
          <w:r w:rsidR="003265A9" w:rsidRPr="003265A9">
            <w:t>Durham, NC</w:t>
          </w:r>
        </w:sdtContent>
      </w:sdt>
      <w:r w:rsidR="000201D0">
        <w:tab/>
      </w:r>
      <w:r w:rsidR="006A3AA3">
        <w:tab/>
      </w:r>
    </w:p>
    <w:sdt>
      <w:sdtPr>
        <w:rPr>
          <w:sz w:val="22"/>
        </w:rPr>
        <w:id w:val="9459749"/>
        <w:placeholder>
          <w:docPart w:val="0159342FCBE95649B596270BAA9A021B"/>
        </w:placeholder>
      </w:sdtPr>
      <w:sdtEndPr/>
      <w:sdtContent>
        <w:p w14:paraId="2CC56652" w14:textId="77777777" w:rsidR="00F015DE" w:rsidRPr="00BE2D2D" w:rsidRDefault="00C00C34" w:rsidP="00BE2D2D">
          <w:pPr>
            <w:pStyle w:val="BodyText"/>
            <w:ind w:left="1701" w:hanging="1701"/>
            <w:rPr>
              <w:bCs/>
              <w:sz w:val="22"/>
            </w:rPr>
          </w:pPr>
          <w:r w:rsidRPr="00BE2D2D">
            <w:rPr>
              <w:sz w:val="22"/>
            </w:rPr>
            <w:tab/>
          </w:r>
          <w:proofErr w:type="gramStart"/>
          <w:r w:rsidR="006A3AA3" w:rsidRPr="00BE2D2D">
            <w:rPr>
              <w:sz w:val="22"/>
            </w:rPr>
            <w:t>With certificates in college teaching and cell and molecular biology</w:t>
          </w:r>
          <w:r w:rsidR="00BE2D2D" w:rsidRPr="00BE2D2D">
            <w:rPr>
              <w:sz w:val="22"/>
            </w:rPr>
            <w:t>.</w:t>
          </w:r>
          <w:proofErr w:type="gramEnd"/>
          <w:r w:rsidR="00BE2D2D" w:rsidRPr="00BE2D2D">
            <w:rPr>
              <w:sz w:val="22"/>
            </w:rPr>
            <w:br/>
            <w:t xml:space="preserve">Dissertation Title:  </w:t>
          </w:r>
          <w:r w:rsidR="00BE2D2D">
            <w:rPr>
              <w:sz w:val="22"/>
            </w:rPr>
            <w:t>“</w:t>
          </w:r>
          <w:r w:rsidR="00BE2D2D" w:rsidRPr="00BE2D2D">
            <w:rPr>
              <w:bCs/>
              <w:sz w:val="22"/>
            </w:rPr>
            <w:t>Mechanistic Diversification of the Hedgehog Signaling Pathway: Insights into Left-Right Asymmetry and Transduction by Motile Cilia in the Sea Urchin</w:t>
          </w:r>
          <w:r w:rsidR="00BE2D2D">
            <w:rPr>
              <w:bCs/>
              <w:sz w:val="22"/>
            </w:rPr>
            <w:t>”</w:t>
          </w:r>
          <w:r w:rsidR="006A3AA3" w:rsidRPr="00BE2D2D">
            <w:rPr>
              <w:sz w:val="22"/>
            </w:rPr>
            <w:br/>
            <w:t xml:space="preserve">Thesis advisor: David </w:t>
          </w:r>
          <w:r w:rsidR="00BE2D2D">
            <w:rPr>
              <w:sz w:val="22"/>
            </w:rPr>
            <w:t xml:space="preserve">R. </w:t>
          </w:r>
          <w:proofErr w:type="spellStart"/>
          <w:r w:rsidR="006A3AA3" w:rsidRPr="00BE2D2D">
            <w:rPr>
              <w:sz w:val="22"/>
            </w:rPr>
            <w:t>McClay</w:t>
          </w:r>
          <w:proofErr w:type="spellEnd"/>
        </w:p>
      </w:sdtContent>
    </w:sdt>
    <w:p w14:paraId="2BF32AA9" w14:textId="77777777" w:rsidR="00F015DE" w:rsidRDefault="00421023" w:rsidP="004A7093">
      <w:pPr>
        <w:pStyle w:val="Heading2"/>
        <w:tabs>
          <w:tab w:val="clear" w:pos="5760"/>
          <w:tab w:val="left" w:pos="1701"/>
        </w:tabs>
        <w:ind w:left="1700" w:hanging="1700"/>
      </w:pPr>
      <w:sdt>
        <w:sdtPr>
          <w:id w:val="9459752"/>
          <w:placeholder>
            <w:docPart w:val="B62AD5CA60AAFD448CEB0DED8BAC028A"/>
          </w:placeholder>
        </w:sdtPr>
        <w:sdtEndPr/>
        <w:sdtContent>
          <w:r w:rsidR="004A7093">
            <w:t xml:space="preserve">2006 </w:t>
          </w:r>
          <w:r w:rsidR="004A7093">
            <w:tab/>
          </w:r>
          <w:r w:rsidR="003265A9">
            <w:t xml:space="preserve">BS Biology, </w:t>
          </w:r>
          <w:r w:rsidR="003265A9" w:rsidRPr="003265A9">
            <w:t>High Point University, High Point, NC</w:t>
          </w:r>
        </w:sdtContent>
      </w:sdt>
    </w:p>
    <w:sdt>
      <w:sdtPr>
        <w:rPr>
          <w:sz w:val="22"/>
        </w:rPr>
        <w:id w:val="9459753"/>
        <w:placeholder>
          <w:docPart w:val="FF919F347BE90A4DA9C06F33D4046E90"/>
        </w:placeholder>
      </w:sdtPr>
      <w:sdtEndPr/>
      <w:sdtContent>
        <w:p w14:paraId="2AB86B30" w14:textId="77777777" w:rsidR="00126B3A" w:rsidRPr="00BE2D2D" w:rsidRDefault="006A3AA3" w:rsidP="004A7093">
          <w:pPr>
            <w:pStyle w:val="BodyText"/>
            <w:ind w:left="1701"/>
            <w:rPr>
              <w:sz w:val="22"/>
            </w:rPr>
          </w:pPr>
          <w:r w:rsidRPr="00BE2D2D">
            <w:rPr>
              <w:sz w:val="22"/>
            </w:rPr>
            <w:t>Majors: Biology, French. Minor: Chemistry</w:t>
          </w:r>
          <w:r w:rsidRPr="00BE2D2D">
            <w:rPr>
              <w:sz w:val="22"/>
            </w:rPr>
            <w:br/>
            <w:t xml:space="preserve">Distinctions: Magna cum laude. </w:t>
          </w:r>
          <w:proofErr w:type="gramStart"/>
          <w:r w:rsidRPr="00BE2D2D">
            <w:rPr>
              <w:sz w:val="22"/>
            </w:rPr>
            <w:t>Presidential scholar athlete.</w:t>
          </w:r>
          <w:proofErr w:type="gramEnd"/>
          <w:r w:rsidRPr="00BE2D2D">
            <w:rPr>
              <w:sz w:val="22"/>
            </w:rPr>
            <w:t xml:space="preserve"> French Honor Society.</w:t>
          </w:r>
        </w:p>
        <w:p w14:paraId="7FF4E973" w14:textId="77777777" w:rsidR="00126B3A" w:rsidRDefault="00126B3A" w:rsidP="00126B3A">
          <w:pPr>
            <w:pStyle w:val="Heading1"/>
          </w:pPr>
          <w:r>
            <w:t>Publications</w:t>
          </w:r>
        </w:p>
        <w:p w14:paraId="43F93EEB" w14:textId="3E2C6B9D" w:rsidR="008E009B" w:rsidRPr="008E009B" w:rsidRDefault="008E009B" w:rsidP="008E009B">
          <w:pPr>
            <w:pStyle w:val="HTMLPreformatted"/>
            <w:tabs>
              <w:tab w:val="left" w:pos="1701"/>
            </w:tabs>
            <w:spacing w:after="200"/>
            <w:ind w:left="1701" w:hanging="1701"/>
            <w:rPr>
              <w:rFonts w:asciiTheme="minorHAnsi" w:hAnsiTheme="minorHAnsi" w:cs="Courier"/>
              <w:b/>
              <w:bCs/>
              <w:sz w:val="22"/>
              <w:szCs w:val="22"/>
            </w:rPr>
          </w:pPr>
          <w:r w:rsidRPr="00BE2D2D">
            <w:rPr>
              <w:rFonts w:asciiTheme="minorHAnsi" w:hAnsiTheme="minorHAnsi"/>
              <w:b/>
              <w:sz w:val="22"/>
              <w:szCs w:val="22"/>
            </w:rPr>
            <w:t>201</w:t>
          </w:r>
          <w:r>
            <w:rPr>
              <w:rFonts w:asciiTheme="minorHAnsi" w:hAnsiTheme="minorHAnsi"/>
              <w:b/>
              <w:sz w:val="22"/>
              <w:szCs w:val="22"/>
            </w:rPr>
            <w:t>8</w:t>
          </w:r>
          <w:r w:rsidRPr="00BE2D2D">
            <w:rPr>
              <w:rFonts w:asciiTheme="minorHAnsi" w:hAnsiTheme="minorHAnsi"/>
              <w:sz w:val="22"/>
              <w:szCs w:val="22"/>
            </w:rPr>
            <w:tab/>
          </w:r>
          <w:r w:rsidRPr="00BE2D2D">
            <w:rPr>
              <w:rFonts w:asciiTheme="minorHAnsi" w:hAnsiTheme="minorHAnsi" w:cs="Courier"/>
              <w:b/>
              <w:color w:val="FF4347"/>
              <w:sz w:val="22"/>
              <w:szCs w:val="22"/>
            </w:rPr>
            <w:t>Warner JF</w:t>
          </w:r>
          <w:r w:rsidRPr="00BE2D2D">
            <w:rPr>
              <w:rFonts w:asciiTheme="minorHAnsi" w:hAnsiTheme="minorHAnsi" w:cs="Courier"/>
              <w:sz w:val="22"/>
              <w:szCs w:val="22"/>
            </w:rPr>
            <w:t xml:space="preserve">, </w:t>
          </w:r>
          <w:proofErr w:type="spellStart"/>
          <w:r>
            <w:rPr>
              <w:rFonts w:asciiTheme="minorHAnsi" w:hAnsiTheme="minorHAnsi" w:cs="Courier"/>
              <w:sz w:val="22"/>
              <w:szCs w:val="22"/>
            </w:rPr>
            <w:t>Guerlais</w:t>
          </w:r>
          <w:proofErr w:type="spellEnd"/>
          <w:r>
            <w:rPr>
              <w:rFonts w:asciiTheme="minorHAnsi" w:hAnsiTheme="minorHAnsi" w:cs="Courier"/>
              <w:sz w:val="22"/>
              <w:szCs w:val="22"/>
            </w:rPr>
            <w:t xml:space="preserve"> V</w:t>
          </w:r>
          <w:r w:rsidRPr="00BE2D2D">
            <w:rPr>
              <w:rFonts w:asciiTheme="minorHAnsi" w:hAnsiTheme="minorHAnsi" w:cs="Courier"/>
              <w:sz w:val="22"/>
              <w:szCs w:val="22"/>
            </w:rPr>
            <w:t xml:space="preserve">, </w:t>
          </w:r>
          <w:proofErr w:type="spellStart"/>
          <w:r>
            <w:rPr>
              <w:rFonts w:asciiTheme="minorHAnsi" w:hAnsiTheme="minorHAnsi" w:cs="Courier"/>
              <w:sz w:val="22"/>
              <w:szCs w:val="22"/>
            </w:rPr>
            <w:t>Amiel</w:t>
          </w:r>
          <w:proofErr w:type="spellEnd"/>
          <w:r>
            <w:rPr>
              <w:rFonts w:asciiTheme="minorHAnsi" w:hAnsiTheme="minorHAnsi" w:cs="Courier"/>
              <w:sz w:val="22"/>
              <w:szCs w:val="22"/>
            </w:rPr>
            <w:t xml:space="preserve"> AR, Johnston J, </w:t>
          </w:r>
          <w:proofErr w:type="spellStart"/>
          <w:r>
            <w:rPr>
              <w:rFonts w:asciiTheme="minorHAnsi" w:hAnsiTheme="minorHAnsi" w:cs="Courier"/>
              <w:sz w:val="22"/>
              <w:szCs w:val="22"/>
            </w:rPr>
            <w:t>Nedoncelle</w:t>
          </w:r>
          <w:proofErr w:type="spellEnd"/>
          <w:r>
            <w:rPr>
              <w:rFonts w:asciiTheme="minorHAnsi" w:hAnsiTheme="minorHAnsi" w:cs="Courier"/>
              <w:sz w:val="22"/>
              <w:szCs w:val="22"/>
            </w:rPr>
            <w:t xml:space="preserve"> K, </w:t>
          </w:r>
          <w:proofErr w:type="spellStart"/>
          <w:r>
            <w:rPr>
              <w:rFonts w:asciiTheme="minorHAnsi" w:hAnsiTheme="minorHAnsi" w:cs="Courier"/>
              <w:sz w:val="22"/>
              <w:szCs w:val="22"/>
            </w:rPr>
            <w:t>Rottinger</w:t>
          </w:r>
          <w:proofErr w:type="spellEnd"/>
          <w:r>
            <w:rPr>
              <w:rFonts w:asciiTheme="minorHAnsi" w:hAnsiTheme="minorHAnsi" w:cs="Courier"/>
              <w:sz w:val="22"/>
              <w:szCs w:val="22"/>
            </w:rPr>
            <w:t xml:space="preserve"> ER</w:t>
          </w:r>
          <w:r w:rsidRPr="00BE2D2D">
            <w:rPr>
              <w:rFonts w:asciiTheme="minorHAnsi" w:hAnsiTheme="minorHAnsi" w:cs="Courier"/>
              <w:sz w:val="22"/>
              <w:szCs w:val="22"/>
            </w:rPr>
            <w:t xml:space="preserve">. </w:t>
          </w:r>
          <w:proofErr w:type="spellStart"/>
          <w:r w:rsidRPr="008E009B">
            <w:rPr>
              <w:rFonts w:asciiTheme="minorHAnsi" w:hAnsiTheme="minorHAnsi" w:cs="Courier"/>
              <w:bCs/>
              <w:sz w:val="22"/>
              <w:szCs w:val="22"/>
            </w:rPr>
            <w:t>NvERTx</w:t>
          </w:r>
          <w:proofErr w:type="spellEnd"/>
          <w:r w:rsidRPr="008E009B">
            <w:rPr>
              <w:rFonts w:asciiTheme="minorHAnsi" w:hAnsiTheme="minorHAnsi" w:cs="Courier"/>
              <w:bCs/>
              <w:sz w:val="22"/>
              <w:szCs w:val="22"/>
            </w:rPr>
            <w:t xml:space="preserve">: A gene expression database to compare Embryogenesis and Regeneration in the sea anemone Nematostella </w:t>
          </w:r>
          <w:proofErr w:type="spellStart"/>
          <w:r w:rsidRPr="008E009B">
            <w:rPr>
              <w:rFonts w:asciiTheme="minorHAnsi" w:hAnsiTheme="minorHAnsi" w:cs="Courier"/>
              <w:bCs/>
              <w:sz w:val="22"/>
              <w:szCs w:val="22"/>
            </w:rPr>
            <w:t>vectensis</w:t>
          </w:r>
          <w:proofErr w:type="spellEnd"/>
          <w:r w:rsidRPr="008E009B">
            <w:rPr>
              <w:rFonts w:asciiTheme="minorHAnsi" w:hAnsiTheme="minorHAnsi" w:cs="Courier"/>
              <w:bCs/>
              <w:sz w:val="22"/>
              <w:szCs w:val="22"/>
            </w:rPr>
            <w:t>.</w:t>
          </w:r>
          <w:r>
            <w:rPr>
              <w:rFonts w:asciiTheme="minorHAnsi" w:hAnsiTheme="minorHAnsi" w:cs="Courier"/>
              <w:b/>
              <w:bCs/>
              <w:sz w:val="22"/>
              <w:szCs w:val="22"/>
            </w:rPr>
            <w:t xml:space="preserve"> </w:t>
          </w:r>
          <w:r>
            <w:rPr>
              <w:rFonts w:asciiTheme="minorHAnsi" w:hAnsiTheme="minorHAnsi" w:cs="Courier"/>
              <w:sz w:val="22"/>
              <w:szCs w:val="22"/>
            </w:rPr>
            <w:t xml:space="preserve">Preprint: </w:t>
          </w:r>
          <w:proofErr w:type="spellStart"/>
          <w:r>
            <w:rPr>
              <w:rFonts w:asciiTheme="minorHAnsi" w:hAnsiTheme="minorHAnsi" w:cs="Courier"/>
              <w:sz w:val="22"/>
              <w:szCs w:val="22"/>
            </w:rPr>
            <w:t>BioxRv</w:t>
          </w:r>
          <w:proofErr w:type="spellEnd"/>
          <w:r>
            <w:rPr>
              <w:rFonts w:asciiTheme="minorHAnsi" w:hAnsiTheme="minorHAnsi" w:cs="Courier"/>
              <w:sz w:val="22"/>
              <w:szCs w:val="22"/>
            </w:rPr>
            <w:t xml:space="preserve"> 2018. </w:t>
          </w:r>
          <w:proofErr w:type="gramStart"/>
          <w:r w:rsidRPr="008E009B">
            <w:rPr>
              <w:rFonts w:asciiTheme="minorHAnsi" w:hAnsiTheme="minorHAnsi" w:cs="Courier"/>
              <w:sz w:val="22"/>
              <w:szCs w:val="22"/>
            </w:rPr>
            <w:t>doi.org</w:t>
          </w:r>
          <w:proofErr w:type="gramEnd"/>
          <w:r w:rsidRPr="008E009B">
            <w:rPr>
              <w:rFonts w:asciiTheme="minorHAnsi" w:hAnsiTheme="minorHAnsi" w:cs="Courier"/>
              <w:sz w:val="22"/>
              <w:szCs w:val="22"/>
            </w:rPr>
            <w:t>/10.1101/242370</w:t>
          </w:r>
        </w:p>
        <w:sdt>
          <w:sdtPr>
            <w:rPr>
              <w:rFonts w:asciiTheme="minorHAnsi" w:hAnsiTheme="minorHAnsi"/>
              <w:sz w:val="22"/>
              <w:szCs w:val="22"/>
            </w:rPr>
            <w:id w:val="-2063016430"/>
            <w:placeholder>
              <w:docPart w:val="E77050630ED542419BA3B575A30BD0CA"/>
            </w:placeholder>
          </w:sdtPr>
          <w:sdtEndPr/>
          <w:sdtContent>
            <w:p w14:paraId="71ACD8E2" w14:textId="77777777" w:rsidR="00126B3A" w:rsidRPr="00BE2D2D" w:rsidRDefault="003265A9" w:rsidP="003265A9">
              <w:pPr>
                <w:pStyle w:val="HTMLPreformatted"/>
                <w:tabs>
                  <w:tab w:val="left" w:pos="1701"/>
                </w:tabs>
                <w:spacing w:after="200"/>
                <w:ind w:left="1701" w:hanging="1701"/>
                <w:rPr>
                  <w:rFonts w:asciiTheme="minorHAnsi" w:hAnsiTheme="minorHAnsi" w:cs="Courier"/>
                  <w:sz w:val="22"/>
                  <w:szCs w:val="22"/>
                </w:rPr>
              </w:pPr>
              <w:r w:rsidRPr="00BE2D2D">
                <w:rPr>
                  <w:rFonts w:asciiTheme="minorHAnsi" w:hAnsiTheme="minorHAnsi"/>
                  <w:b/>
                  <w:sz w:val="22"/>
                  <w:szCs w:val="22"/>
                </w:rPr>
                <w:t>2016</w:t>
              </w:r>
              <w:r w:rsidRPr="00BE2D2D">
                <w:rPr>
                  <w:rFonts w:asciiTheme="minorHAnsi" w:hAnsiTheme="minorHAnsi"/>
                  <w:sz w:val="22"/>
                  <w:szCs w:val="22"/>
                </w:rPr>
                <w:tab/>
              </w:r>
              <w:r w:rsidR="00126B3A" w:rsidRPr="00BE2D2D">
                <w:rPr>
                  <w:rFonts w:asciiTheme="minorHAnsi" w:hAnsiTheme="minorHAnsi" w:cs="Courier"/>
                  <w:b/>
                  <w:color w:val="FF4347"/>
                  <w:sz w:val="22"/>
                  <w:szCs w:val="22"/>
                </w:rPr>
                <w:t>Warner JF</w:t>
              </w:r>
              <w:r w:rsidR="00126B3A" w:rsidRPr="00BE2D2D">
                <w:rPr>
                  <w:rFonts w:asciiTheme="minorHAnsi" w:hAnsiTheme="minorHAnsi" w:cs="Courier"/>
                  <w:sz w:val="22"/>
                  <w:szCs w:val="22"/>
                </w:rPr>
                <w:t xml:space="preserve">, Miranda EL, </w:t>
              </w:r>
              <w:proofErr w:type="spellStart"/>
              <w:r w:rsidR="00126B3A" w:rsidRPr="00BE2D2D">
                <w:rPr>
                  <w:rFonts w:asciiTheme="minorHAnsi" w:hAnsiTheme="minorHAnsi" w:cs="Courier"/>
                  <w:sz w:val="22"/>
                  <w:szCs w:val="22"/>
                </w:rPr>
                <w:t>McClay</w:t>
              </w:r>
              <w:proofErr w:type="spellEnd"/>
              <w:r w:rsidR="00126B3A" w:rsidRPr="00BE2D2D">
                <w:rPr>
                  <w:rFonts w:asciiTheme="minorHAnsi" w:hAnsiTheme="minorHAnsi" w:cs="Courier"/>
                  <w:sz w:val="22"/>
                  <w:szCs w:val="22"/>
                </w:rPr>
                <w:t xml:space="preserve"> DR. Contribution of hedgehog signaling to the establishment of left-right asymmetry in the sea urchin. </w:t>
              </w:r>
              <w:proofErr w:type="spellStart"/>
              <w:r w:rsidR="00126B3A" w:rsidRPr="00BE2D2D">
                <w:rPr>
                  <w:rFonts w:asciiTheme="minorHAnsi" w:hAnsiTheme="minorHAnsi" w:cs="Courier"/>
                  <w:sz w:val="22"/>
                  <w:szCs w:val="22"/>
                </w:rPr>
                <w:t>Dev</w:t>
              </w:r>
              <w:proofErr w:type="spellEnd"/>
              <w:r w:rsidR="00126B3A" w:rsidRPr="00BE2D2D">
                <w:rPr>
                  <w:rFonts w:asciiTheme="minorHAnsi" w:hAnsiTheme="minorHAnsi" w:cs="Courier"/>
                  <w:sz w:val="22"/>
                  <w:szCs w:val="22"/>
                </w:rPr>
                <w:t xml:space="preserve"> Biol. 2016 Mar 15</w:t>
              </w:r>
              <w:proofErr w:type="gramStart"/>
              <w:r w:rsidR="00126B3A" w:rsidRPr="00BE2D2D">
                <w:rPr>
                  <w:rFonts w:asciiTheme="minorHAnsi" w:hAnsiTheme="minorHAnsi" w:cs="Courier"/>
                  <w:sz w:val="22"/>
                  <w:szCs w:val="22"/>
                </w:rPr>
                <w:t>;411</w:t>
              </w:r>
              <w:proofErr w:type="gramEnd"/>
              <w:r w:rsidR="00126B3A" w:rsidRPr="00BE2D2D">
                <w:rPr>
                  <w:rFonts w:asciiTheme="minorHAnsi" w:hAnsiTheme="minorHAnsi" w:cs="Courier"/>
                  <w:sz w:val="22"/>
                  <w:szCs w:val="22"/>
                </w:rPr>
                <w:t xml:space="preserve">(2):314-24. </w:t>
              </w:r>
              <w:proofErr w:type="spellStart"/>
              <w:proofErr w:type="gramStart"/>
              <w:r w:rsidR="00126B3A" w:rsidRPr="00BE2D2D">
                <w:rPr>
                  <w:rFonts w:asciiTheme="minorHAnsi" w:hAnsiTheme="minorHAnsi" w:cs="Courier"/>
                  <w:sz w:val="22"/>
                  <w:szCs w:val="22"/>
                </w:rPr>
                <w:t>doi</w:t>
              </w:r>
              <w:proofErr w:type="spellEnd"/>
              <w:proofErr w:type="gramEnd"/>
              <w:r w:rsidR="00126B3A" w:rsidRPr="00BE2D2D">
                <w:rPr>
                  <w:rFonts w:asciiTheme="minorHAnsi" w:hAnsiTheme="minorHAnsi" w:cs="Courier"/>
                  <w:sz w:val="22"/>
                  <w:szCs w:val="22"/>
                </w:rPr>
                <w:t xml:space="preserve">: 10.1016/j.ydbio.2016.02.008. </w:t>
              </w:r>
              <w:proofErr w:type="spellStart"/>
              <w:proofErr w:type="gramStart"/>
              <w:r w:rsidR="00126B3A" w:rsidRPr="00BE2D2D">
                <w:rPr>
                  <w:rFonts w:asciiTheme="minorHAnsi" w:hAnsiTheme="minorHAnsi" w:cs="Courier"/>
                  <w:sz w:val="22"/>
                  <w:szCs w:val="22"/>
                </w:rPr>
                <w:t>Epub</w:t>
              </w:r>
              <w:proofErr w:type="spellEnd"/>
              <w:r w:rsidR="00126B3A" w:rsidRPr="00BE2D2D">
                <w:rPr>
                  <w:rFonts w:asciiTheme="minorHAnsi" w:hAnsiTheme="minorHAnsi" w:cs="Courier"/>
                  <w:sz w:val="22"/>
                  <w:szCs w:val="22"/>
                </w:rPr>
                <w:t xml:space="preserve"> 2016 Feb 9.</w:t>
              </w:r>
              <w:proofErr w:type="gramEnd"/>
              <w:r w:rsidR="00126B3A" w:rsidRPr="00BE2D2D">
                <w:rPr>
                  <w:rFonts w:asciiTheme="minorHAnsi" w:hAnsiTheme="minorHAnsi" w:cs="Courier"/>
                  <w:sz w:val="22"/>
                  <w:szCs w:val="22"/>
                </w:rPr>
                <w:t xml:space="preserve"> PubMed PMID: 26872875; PubMed Central PMCID: PMC4790456.</w:t>
              </w:r>
            </w:p>
            <w:p w14:paraId="0F095CE7" w14:textId="2C84C39E" w:rsidR="00126B3A" w:rsidRPr="00BE2D2D" w:rsidRDefault="003265A9" w:rsidP="003265A9">
              <w:pPr>
                <w:tabs>
                  <w:tab w:val="left" w:pos="916"/>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1701" w:hanging="1701"/>
                <w:rPr>
                  <w:rFonts w:cs="Courier"/>
                  <w:sz w:val="22"/>
                </w:rPr>
              </w:pPr>
              <w:r w:rsidRPr="00BE2D2D">
                <w:rPr>
                  <w:rFonts w:cs="Courier"/>
                  <w:b/>
                  <w:sz w:val="22"/>
                </w:rPr>
                <w:lastRenderedPageBreak/>
                <w:t>2015</w:t>
              </w:r>
              <w:r w:rsidRPr="00BE2D2D">
                <w:rPr>
                  <w:rFonts w:cs="Courier"/>
                  <w:sz w:val="22"/>
                </w:rPr>
                <w:tab/>
              </w:r>
              <w:r w:rsidRPr="00BE2D2D">
                <w:rPr>
                  <w:rFonts w:cs="Courier"/>
                  <w:sz w:val="22"/>
                </w:rPr>
                <w:tab/>
              </w:r>
              <w:proofErr w:type="spellStart"/>
              <w:r w:rsidR="00126B3A" w:rsidRPr="00BE2D2D">
                <w:rPr>
                  <w:rFonts w:cs="Courier"/>
                  <w:sz w:val="22"/>
                </w:rPr>
                <w:t>Amiel</w:t>
              </w:r>
              <w:proofErr w:type="spellEnd"/>
              <w:r w:rsidR="00126B3A" w:rsidRPr="00BE2D2D">
                <w:rPr>
                  <w:rFonts w:cs="Courier"/>
                  <w:sz w:val="22"/>
                </w:rPr>
                <w:t xml:space="preserve"> AR, Johnston HT, </w:t>
              </w:r>
              <w:proofErr w:type="spellStart"/>
              <w:r w:rsidR="00126B3A" w:rsidRPr="00BE2D2D">
                <w:rPr>
                  <w:rFonts w:cs="Courier"/>
                  <w:sz w:val="22"/>
                </w:rPr>
                <w:t>Nedoncelle</w:t>
              </w:r>
              <w:proofErr w:type="spellEnd"/>
              <w:r w:rsidR="00126B3A" w:rsidRPr="00BE2D2D">
                <w:rPr>
                  <w:rFonts w:cs="Courier"/>
                  <w:sz w:val="22"/>
                </w:rPr>
                <w:t xml:space="preserve"> K, </w:t>
              </w:r>
              <w:r w:rsidR="00126B3A" w:rsidRPr="00BE2D2D">
                <w:rPr>
                  <w:rFonts w:cs="Courier"/>
                  <w:b/>
                  <w:color w:val="FF4347"/>
                  <w:sz w:val="22"/>
                </w:rPr>
                <w:t>Warner JF</w:t>
              </w:r>
              <w:r w:rsidR="00126B3A" w:rsidRPr="00BE2D2D">
                <w:rPr>
                  <w:rFonts w:cs="Courier"/>
                  <w:sz w:val="22"/>
                </w:rPr>
                <w:t xml:space="preserve">, Ferreira S, </w:t>
              </w:r>
              <w:proofErr w:type="spellStart"/>
              <w:r w:rsidR="00126B3A" w:rsidRPr="00BE2D2D">
                <w:rPr>
                  <w:rFonts w:cs="Courier"/>
                  <w:sz w:val="22"/>
                </w:rPr>
                <w:t>Röttinger</w:t>
              </w:r>
              <w:proofErr w:type="spellEnd"/>
              <w:r w:rsidR="00126B3A" w:rsidRPr="00BE2D2D">
                <w:rPr>
                  <w:rFonts w:cs="Courier"/>
                  <w:sz w:val="22"/>
                </w:rPr>
                <w:t xml:space="preserve"> E. Characterization of Morphological and Cellular Events Underlying Oral Regeneration in the Sea Anemone, Nematostella </w:t>
              </w:r>
              <w:proofErr w:type="spellStart"/>
              <w:r w:rsidR="00126B3A" w:rsidRPr="00BE2D2D">
                <w:rPr>
                  <w:rFonts w:cs="Courier"/>
                  <w:sz w:val="22"/>
                </w:rPr>
                <w:t>vec</w:t>
              </w:r>
              <w:r w:rsidR="008E009B">
                <w:rPr>
                  <w:rFonts w:cs="Courier"/>
                  <w:sz w:val="22"/>
                </w:rPr>
                <w:t>tensis</w:t>
              </w:r>
              <w:proofErr w:type="spellEnd"/>
              <w:r w:rsidR="008E009B">
                <w:rPr>
                  <w:rFonts w:cs="Courier"/>
                  <w:sz w:val="22"/>
                </w:rPr>
                <w:t xml:space="preserve">. </w:t>
              </w:r>
              <w:proofErr w:type="spellStart"/>
              <w:r w:rsidR="008E009B">
                <w:rPr>
                  <w:rFonts w:cs="Courier"/>
                  <w:sz w:val="22"/>
                </w:rPr>
                <w:t>Int</w:t>
              </w:r>
              <w:proofErr w:type="spellEnd"/>
              <w:r w:rsidR="008E009B">
                <w:rPr>
                  <w:rFonts w:cs="Courier"/>
                  <w:sz w:val="22"/>
                </w:rPr>
                <w:t xml:space="preserve"> J </w:t>
              </w:r>
              <w:proofErr w:type="spellStart"/>
              <w:r w:rsidR="008E009B">
                <w:rPr>
                  <w:rFonts w:cs="Courier"/>
                  <w:sz w:val="22"/>
                </w:rPr>
                <w:t>Mol</w:t>
              </w:r>
              <w:proofErr w:type="spellEnd"/>
              <w:r w:rsidR="008E009B">
                <w:rPr>
                  <w:rFonts w:cs="Courier"/>
                  <w:sz w:val="22"/>
                </w:rPr>
                <w:t xml:space="preserve"> Sci. 2015 Dec</w:t>
              </w:r>
              <w:r w:rsidR="00126B3A" w:rsidRPr="00BE2D2D">
                <w:rPr>
                  <w:rFonts w:cs="Courier"/>
                  <w:sz w:val="22"/>
                </w:rPr>
                <w:t xml:space="preserve"> 1</w:t>
              </w:r>
              <w:proofErr w:type="gramStart"/>
              <w:r w:rsidR="00126B3A" w:rsidRPr="00BE2D2D">
                <w:rPr>
                  <w:rFonts w:cs="Courier"/>
                  <w:sz w:val="22"/>
                </w:rPr>
                <w:t>;16</w:t>
              </w:r>
              <w:proofErr w:type="gramEnd"/>
              <w:r w:rsidR="00126B3A" w:rsidRPr="00BE2D2D">
                <w:rPr>
                  <w:rFonts w:cs="Courier"/>
                  <w:sz w:val="22"/>
                </w:rPr>
                <w:t xml:space="preserve">(12):28449-71. </w:t>
              </w:r>
              <w:proofErr w:type="spellStart"/>
              <w:proofErr w:type="gramStart"/>
              <w:r w:rsidR="00126B3A" w:rsidRPr="00BE2D2D">
                <w:rPr>
                  <w:rFonts w:cs="Courier"/>
                  <w:sz w:val="22"/>
                </w:rPr>
                <w:t>doi</w:t>
              </w:r>
              <w:proofErr w:type="spellEnd"/>
              <w:proofErr w:type="gramEnd"/>
              <w:r w:rsidR="00126B3A" w:rsidRPr="00BE2D2D">
                <w:rPr>
                  <w:rFonts w:cs="Courier"/>
                  <w:sz w:val="22"/>
                </w:rPr>
                <w:t>: 10.3390/ijms161226100. PubMed PMID: 26633371; PubMed Central PMCID: PMC4691047.</w:t>
              </w:r>
            </w:p>
            <w:p w14:paraId="753DB4B3" w14:textId="77777777" w:rsidR="00126B3A" w:rsidRPr="00BE2D2D" w:rsidRDefault="003265A9" w:rsidP="003265A9">
              <w:pPr>
                <w:tabs>
                  <w:tab w:val="left" w:pos="916"/>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1701" w:hanging="1701"/>
                <w:rPr>
                  <w:rFonts w:cs="Courier"/>
                  <w:sz w:val="22"/>
                </w:rPr>
              </w:pPr>
              <w:proofErr w:type="gramStart"/>
              <w:r w:rsidRPr="00BE2D2D">
                <w:rPr>
                  <w:rFonts w:eastAsia="Times New Roman" w:cs="Times New Roman"/>
                  <w:b/>
                  <w:sz w:val="22"/>
                </w:rPr>
                <w:t>2014</w:t>
              </w:r>
              <w:r w:rsidRPr="00BE2D2D">
                <w:rPr>
                  <w:rFonts w:eastAsia="Times New Roman" w:cs="Times New Roman"/>
                  <w:b/>
                  <w:color w:val="FF4347"/>
                  <w:sz w:val="22"/>
                </w:rPr>
                <w:tab/>
              </w:r>
              <w:r w:rsidRPr="00BE2D2D">
                <w:rPr>
                  <w:rFonts w:eastAsia="Times New Roman" w:cs="Times New Roman"/>
                  <w:b/>
                  <w:color w:val="FF4347"/>
                  <w:sz w:val="22"/>
                </w:rPr>
                <w:tab/>
              </w:r>
              <w:r w:rsidR="00126B3A" w:rsidRPr="00BE2D2D">
                <w:rPr>
                  <w:rFonts w:eastAsia="Times New Roman" w:cs="Times New Roman"/>
                  <w:b/>
                  <w:color w:val="FF4347"/>
                  <w:sz w:val="22"/>
                </w:rPr>
                <w:t>Warner JF</w:t>
              </w:r>
              <w:r w:rsidR="00126B3A" w:rsidRPr="00BE2D2D">
                <w:rPr>
                  <w:rFonts w:eastAsia="Times New Roman" w:cs="Times New Roman"/>
                  <w:sz w:val="22"/>
                </w:rPr>
                <w:t xml:space="preserve">, and </w:t>
              </w:r>
              <w:proofErr w:type="spellStart"/>
              <w:r w:rsidR="00126B3A" w:rsidRPr="00BE2D2D">
                <w:rPr>
                  <w:rFonts w:eastAsia="Times New Roman" w:cs="Times New Roman"/>
                  <w:sz w:val="22"/>
                </w:rPr>
                <w:t>McClay</w:t>
              </w:r>
              <w:proofErr w:type="spellEnd"/>
              <w:r w:rsidR="00126B3A" w:rsidRPr="00BE2D2D">
                <w:rPr>
                  <w:rFonts w:eastAsia="Times New Roman" w:cs="Times New Roman"/>
                  <w:sz w:val="22"/>
                </w:rPr>
                <w:t xml:space="preserve"> DR. Left–right asymmetry in the sea urchin.</w:t>
              </w:r>
              <w:proofErr w:type="gramEnd"/>
              <w:r w:rsidR="00126B3A" w:rsidRPr="00BE2D2D">
                <w:rPr>
                  <w:rFonts w:eastAsia="Times New Roman" w:cs="Times New Roman"/>
                  <w:sz w:val="22"/>
                </w:rPr>
                <w:t xml:space="preserve"> </w:t>
              </w:r>
              <w:proofErr w:type="gramStart"/>
              <w:r w:rsidR="00126B3A" w:rsidRPr="00BE2D2D">
                <w:rPr>
                  <w:rFonts w:eastAsia="Times New Roman" w:cs="Times New Roman"/>
                  <w:sz w:val="22"/>
                </w:rPr>
                <w:t>genesis</w:t>
              </w:r>
              <w:proofErr w:type="gramEnd"/>
              <w:r w:rsidR="00126B3A" w:rsidRPr="00BE2D2D">
                <w:rPr>
                  <w:rFonts w:eastAsia="Times New Roman" w:cs="Times New Roman"/>
                  <w:sz w:val="22"/>
                </w:rPr>
                <w:t xml:space="preserve">, 2014: 52: 481–487. </w:t>
              </w:r>
              <w:proofErr w:type="gramStart"/>
              <w:r w:rsidR="00126B3A" w:rsidRPr="00BE2D2D">
                <w:rPr>
                  <w:rFonts w:eastAsia="Times New Roman" w:cs="Times New Roman"/>
                  <w:sz w:val="22"/>
                </w:rPr>
                <w:t>doi:10.1002</w:t>
              </w:r>
              <w:proofErr w:type="gramEnd"/>
              <w:r w:rsidR="00126B3A" w:rsidRPr="00BE2D2D">
                <w:rPr>
                  <w:rFonts w:eastAsia="Times New Roman" w:cs="Times New Roman"/>
                  <w:sz w:val="22"/>
                </w:rPr>
                <w:t>/dvg.22752</w:t>
              </w:r>
            </w:p>
            <w:p w14:paraId="5B4A2C5D" w14:textId="77777777" w:rsidR="00126B3A" w:rsidRPr="00BE2D2D" w:rsidRDefault="003265A9" w:rsidP="003265A9">
              <w:pPr>
                <w:tabs>
                  <w:tab w:val="left" w:pos="916"/>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1701" w:hanging="1701"/>
                <w:rPr>
                  <w:rFonts w:cs="Courier"/>
                  <w:sz w:val="22"/>
                </w:rPr>
              </w:pPr>
              <w:r w:rsidRPr="00BE2D2D">
                <w:rPr>
                  <w:rFonts w:cs="Courier"/>
                  <w:b/>
                  <w:sz w:val="22"/>
                </w:rPr>
                <w:t>2014</w:t>
              </w:r>
              <w:r w:rsidRPr="00BE2D2D">
                <w:rPr>
                  <w:rFonts w:cs="Courier"/>
                  <w:b/>
                  <w:color w:val="FF4347"/>
                  <w:sz w:val="22"/>
                </w:rPr>
                <w:tab/>
              </w:r>
              <w:r w:rsidRPr="00BE2D2D">
                <w:rPr>
                  <w:rFonts w:cs="Courier"/>
                  <w:b/>
                  <w:color w:val="FF4347"/>
                  <w:sz w:val="22"/>
                </w:rPr>
                <w:tab/>
              </w:r>
              <w:r w:rsidR="00126B3A" w:rsidRPr="00BE2D2D">
                <w:rPr>
                  <w:rFonts w:cs="Courier"/>
                  <w:b/>
                  <w:color w:val="FF4347"/>
                  <w:sz w:val="22"/>
                </w:rPr>
                <w:t>Warner JF</w:t>
              </w:r>
              <w:r w:rsidR="00126B3A" w:rsidRPr="00BE2D2D">
                <w:rPr>
                  <w:rFonts w:cs="Courier"/>
                  <w:sz w:val="22"/>
                </w:rPr>
                <w:t xml:space="preserve">, </w:t>
              </w:r>
              <w:proofErr w:type="spellStart"/>
              <w:r w:rsidR="00126B3A" w:rsidRPr="00BE2D2D">
                <w:rPr>
                  <w:rFonts w:cs="Courier"/>
                  <w:sz w:val="22"/>
                </w:rPr>
                <w:t>McClay</w:t>
              </w:r>
              <w:proofErr w:type="spellEnd"/>
              <w:r w:rsidR="00126B3A" w:rsidRPr="00BE2D2D">
                <w:rPr>
                  <w:rFonts w:cs="Courier"/>
                  <w:sz w:val="22"/>
                </w:rPr>
                <w:t xml:space="preserve"> DR. Perturbations to the hedgehog pathway in sea urchin embryos. Methods </w:t>
              </w:r>
              <w:proofErr w:type="spellStart"/>
              <w:r w:rsidR="00126B3A" w:rsidRPr="00BE2D2D">
                <w:rPr>
                  <w:rFonts w:cs="Courier"/>
                  <w:sz w:val="22"/>
                </w:rPr>
                <w:t>Mol</w:t>
              </w:r>
              <w:proofErr w:type="spellEnd"/>
              <w:r w:rsidR="00126B3A" w:rsidRPr="00BE2D2D">
                <w:rPr>
                  <w:rFonts w:cs="Courier"/>
                  <w:sz w:val="22"/>
                </w:rPr>
                <w:t xml:space="preserve"> Biol. 2014</w:t>
              </w:r>
              <w:proofErr w:type="gramStart"/>
              <w:r w:rsidR="00126B3A" w:rsidRPr="00BE2D2D">
                <w:rPr>
                  <w:rFonts w:cs="Courier"/>
                  <w:sz w:val="22"/>
                </w:rPr>
                <w:t>;1128:211</w:t>
              </w:r>
              <w:proofErr w:type="gramEnd"/>
              <w:r w:rsidR="00126B3A" w:rsidRPr="00BE2D2D">
                <w:rPr>
                  <w:rFonts w:cs="Courier"/>
                  <w:sz w:val="22"/>
                </w:rPr>
                <w:t xml:space="preserve">-21. </w:t>
              </w:r>
              <w:proofErr w:type="spellStart"/>
              <w:proofErr w:type="gramStart"/>
              <w:r w:rsidR="00126B3A" w:rsidRPr="00BE2D2D">
                <w:rPr>
                  <w:rFonts w:cs="Courier"/>
                  <w:sz w:val="22"/>
                </w:rPr>
                <w:t>doi</w:t>
              </w:r>
              <w:proofErr w:type="spellEnd"/>
              <w:proofErr w:type="gramEnd"/>
              <w:r w:rsidR="00126B3A" w:rsidRPr="00BE2D2D">
                <w:rPr>
                  <w:rFonts w:cs="Courier"/>
                  <w:sz w:val="22"/>
                </w:rPr>
                <w:t xml:space="preserve">: 10.1007/978-1-62703-974-1_14. PubMed PMID: 24567217. </w:t>
              </w:r>
            </w:p>
            <w:p w14:paraId="4794D702" w14:textId="77777777" w:rsidR="00126B3A" w:rsidRPr="00BE2D2D" w:rsidRDefault="003265A9" w:rsidP="003265A9">
              <w:pPr>
                <w:tabs>
                  <w:tab w:val="left" w:pos="284"/>
                  <w:tab w:val="left" w:pos="916"/>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1701" w:hanging="1701"/>
                <w:rPr>
                  <w:rFonts w:cs="Courier"/>
                  <w:sz w:val="22"/>
                </w:rPr>
              </w:pPr>
              <w:r w:rsidRPr="00BE2D2D">
                <w:rPr>
                  <w:rFonts w:cs="Courier"/>
                  <w:b/>
                  <w:sz w:val="22"/>
                </w:rPr>
                <w:t>2014</w:t>
              </w:r>
              <w:r w:rsidRPr="00BE2D2D">
                <w:rPr>
                  <w:rFonts w:cs="Courier"/>
                  <w:b/>
                  <w:color w:val="FF4347"/>
                  <w:sz w:val="22"/>
                </w:rPr>
                <w:tab/>
              </w:r>
              <w:r w:rsidRPr="00BE2D2D">
                <w:rPr>
                  <w:rFonts w:cs="Courier"/>
                  <w:b/>
                  <w:color w:val="FF4347"/>
                  <w:sz w:val="22"/>
                </w:rPr>
                <w:tab/>
              </w:r>
              <w:r w:rsidR="00126B3A" w:rsidRPr="00BE2D2D">
                <w:rPr>
                  <w:rFonts w:cs="Courier"/>
                  <w:b/>
                  <w:color w:val="FF4347"/>
                  <w:sz w:val="22"/>
                </w:rPr>
                <w:t>Warner JF</w:t>
              </w:r>
              <w:r w:rsidR="00126B3A" w:rsidRPr="00BE2D2D">
                <w:rPr>
                  <w:rFonts w:cs="Courier"/>
                  <w:sz w:val="22"/>
                </w:rPr>
                <w:t xml:space="preserve">, McCarthy AM, Morris RL, </w:t>
              </w:r>
              <w:proofErr w:type="spellStart"/>
              <w:r w:rsidR="00126B3A" w:rsidRPr="00BE2D2D">
                <w:rPr>
                  <w:rFonts w:cs="Courier"/>
                  <w:sz w:val="22"/>
                </w:rPr>
                <w:t>McClay</w:t>
              </w:r>
              <w:proofErr w:type="spellEnd"/>
              <w:r w:rsidR="00126B3A" w:rsidRPr="00BE2D2D">
                <w:rPr>
                  <w:rFonts w:cs="Courier"/>
                  <w:sz w:val="22"/>
                </w:rPr>
                <w:t xml:space="preserve"> DR. Hedgehog signaling requires motile cilia in the sea urchin. </w:t>
              </w:r>
              <w:proofErr w:type="spellStart"/>
              <w:r w:rsidR="00126B3A" w:rsidRPr="00BE2D2D">
                <w:rPr>
                  <w:rFonts w:cs="Courier"/>
                  <w:sz w:val="22"/>
                </w:rPr>
                <w:t>Mol</w:t>
              </w:r>
              <w:proofErr w:type="spellEnd"/>
              <w:r w:rsidR="00126B3A" w:rsidRPr="00BE2D2D">
                <w:rPr>
                  <w:rFonts w:cs="Courier"/>
                  <w:sz w:val="22"/>
                </w:rPr>
                <w:t xml:space="preserve"> </w:t>
              </w:r>
              <w:proofErr w:type="spellStart"/>
              <w:r w:rsidR="00126B3A" w:rsidRPr="00BE2D2D">
                <w:rPr>
                  <w:rFonts w:cs="Courier"/>
                  <w:sz w:val="22"/>
                </w:rPr>
                <w:t>Biol</w:t>
              </w:r>
              <w:proofErr w:type="spellEnd"/>
              <w:r w:rsidR="00126B3A" w:rsidRPr="00BE2D2D">
                <w:rPr>
                  <w:rFonts w:cs="Courier"/>
                  <w:sz w:val="22"/>
                </w:rPr>
                <w:t xml:space="preserve"> </w:t>
              </w:r>
              <w:proofErr w:type="spellStart"/>
              <w:r w:rsidR="00126B3A" w:rsidRPr="00BE2D2D">
                <w:rPr>
                  <w:rFonts w:cs="Courier"/>
                  <w:sz w:val="22"/>
                </w:rPr>
                <w:t>Evol</w:t>
              </w:r>
              <w:proofErr w:type="spellEnd"/>
              <w:r w:rsidR="00126B3A" w:rsidRPr="00BE2D2D">
                <w:rPr>
                  <w:rFonts w:cs="Courier"/>
                  <w:sz w:val="22"/>
                </w:rPr>
                <w:t>. 2014 Jan</w:t>
              </w:r>
              <w:proofErr w:type="gramStart"/>
              <w:r w:rsidR="00126B3A" w:rsidRPr="00BE2D2D">
                <w:rPr>
                  <w:rFonts w:cs="Courier"/>
                  <w:sz w:val="22"/>
                </w:rPr>
                <w:t>;31</w:t>
              </w:r>
              <w:proofErr w:type="gramEnd"/>
              <w:r w:rsidR="00126B3A" w:rsidRPr="00BE2D2D">
                <w:rPr>
                  <w:rFonts w:cs="Courier"/>
                  <w:sz w:val="22"/>
                </w:rPr>
                <w:t xml:space="preserve">(1):18-22. </w:t>
              </w:r>
              <w:proofErr w:type="spellStart"/>
              <w:proofErr w:type="gramStart"/>
              <w:r w:rsidR="00126B3A" w:rsidRPr="00BE2D2D">
                <w:rPr>
                  <w:rFonts w:cs="Courier"/>
                  <w:sz w:val="22"/>
                </w:rPr>
                <w:t>doi</w:t>
              </w:r>
              <w:proofErr w:type="spellEnd"/>
              <w:proofErr w:type="gramEnd"/>
              <w:r w:rsidR="00126B3A" w:rsidRPr="00BE2D2D">
                <w:rPr>
                  <w:rFonts w:cs="Courier"/>
                  <w:sz w:val="22"/>
                </w:rPr>
                <w:t>: 10.1093/</w:t>
              </w:r>
              <w:proofErr w:type="spellStart"/>
              <w:r w:rsidR="00126B3A" w:rsidRPr="00BE2D2D">
                <w:rPr>
                  <w:rFonts w:cs="Courier"/>
                  <w:sz w:val="22"/>
                </w:rPr>
                <w:t>molbev</w:t>
              </w:r>
              <w:proofErr w:type="spellEnd"/>
              <w:r w:rsidR="00126B3A" w:rsidRPr="00BE2D2D">
                <w:rPr>
                  <w:rFonts w:cs="Courier"/>
                  <w:sz w:val="22"/>
                </w:rPr>
                <w:t xml:space="preserve">/mst176. </w:t>
              </w:r>
              <w:proofErr w:type="spellStart"/>
              <w:proofErr w:type="gramStart"/>
              <w:r w:rsidR="00126B3A" w:rsidRPr="00BE2D2D">
                <w:rPr>
                  <w:rFonts w:cs="Courier"/>
                  <w:sz w:val="22"/>
                </w:rPr>
                <w:t>Epub</w:t>
              </w:r>
              <w:proofErr w:type="spellEnd"/>
              <w:r w:rsidR="00126B3A" w:rsidRPr="00BE2D2D">
                <w:rPr>
                  <w:rFonts w:cs="Courier"/>
                  <w:sz w:val="22"/>
                </w:rPr>
                <w:t xml:space="preserve"> 2013 Oct 11.</w:t>
              </w:r>
              <w:proofErr w:type="gramEnd"/>
              <w:r w:rsidR="00126B3A" w:rsidRPr="00BE2D2D">
                <w:rPr>
                  <w:rFonts w:cs="Courier"/>
                  <w:sz w:val="22"/>
                </w:rPr>
                <w:t xml:space="preserve"> PubMed PMID: 24124205; PubMed Central PMCID: PMC3879447.</w:t>
              </w:r>
            </w:p>
            <w:p w14:paraId="34093ECB" w14:textId="77777777" w:rsidR="00126B3A" w:rsidRPr="00BE2D2D" w:rsidRDefault="003265A9" w:rsidP="003265A9">
              <w:pPr>
                <w:tabs>
                  <w:tab w:val="left" w:pos="916"/>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1701" w:hanging="1701"/>
                <w:rPr>
                  <w:rFonts w:cs="Courier"/>
                  <w:sz w:val="22"/>
                </w:rPr>
              </w:pPr>
              <w:r w:rsidRPr="00BE2D2D">
                <w:rPr>
                  <w:rFonts w:cs="Courier"/>
                  <w:b/>
                  <w:sz w:val="22"/>
                </w:rPr>
                <w:t>2012</w:t>
              </w:r>
              <w:r w:rsidRPr="00BE2D2D">
                <w:rPr>
                  <w:rFonts w:cs="Courier"/>
                  <w:b/>
                  <w:color w:val="FF4347"/>
                  <w:sz w:val="22"/>
                </w:rPr>
                <w:tab/>
              </w:r>
              <w:r w:rsidRPr="00BE2D2D">
                <w:rPr>
                  <w:rFonts w:cs="Courier"/>
                  <w:b/>
                  <w:color w:val="FF4347"/>
                  <w:sz w:val="22"/>
                </w:rPr>
                <w:tab/>
              </w:r>
              <w:r w:rsidR="00126B3A" w:rsidRPr="00BE2D2D">
                <w:rPr>
                  <w:rFonts w:cs="Courier"/>
                  <w:b/>
                  <w:color w:val="FF4347"/>
                  <w:sz w:val="22"/>
                </w:rPr>
                <w:t>Warner JF</w:t>
              </w:r>
              <w:r w:rsidR="00126B3A" w:rsidRPr="00BE2D2D">
                <w:rPr>
                  <w:rFonts w:cs="Courier"/>
                  <w:sz w:val="22"/>
                </w:rPr>
                <w:t xml:space="preserve">, Lyons DC, </w:t>
              </w:r>
              <w:proofErr w:type="spellStart"/>
              <w:r w:rsidR="00126B3A" w:rsidRPr="00BE2D2D">
                <w:rPr>
                  <w:rFonts w:cs="Courier"/>
                  <w:sz w:val="22"/>
                </w:rPr>
                <w:t>McClay</w:t>
              </w:r>
              <w:proofErr w:type="spellEnd"/>
              <w:r w:rsidR="00126B3A" w:rsidRPr="00BE2D2D">
                <w:rPr>
                  <w:rFonts w:cs="Courier"/>
                  <w:sz w:val="22"/>
                </w:rPr>
                <w:t xml:space="preserve"> DR. Left-right asymmetry in the sea urchin embryo: BMP and the asymmetrical origins of the adult. </w:t>
              </w:r>
              <w:proofErr w:type="spellStart"/>
              <w:r w:rsidR="00126B3A" w:rsidRPr="00BE2D2D">
                <w:rPr>
                  <w:rFonts w:cs="Courier"/>
                  <w:sz w:val="22"/>
                </w:rPr>
                <w:t>PLoS</w:t>
              </w:r>
              <w:proofErr w:type="spellEnd"/>
              <w:r w:rsidR="00126B3A" w:rsidRPr="00BE2D2D">
                <w:rPr>
                  <w:rFonts w:cs="Courier"/>
                  <w:sz w:val="22"/>
                </w:rPr>
                <w:t xml:space="preserve"> Biol. 2012</w:t>
              </w:r>
              <w:proofErr w:type="gramStart"/>
              <w:r w:rsidR="00126B3A" w:rsidRPr="00BE2D2D">
                <w:rPr>
                  <w:rFonts w:cs="Courier"/>
                  <w:sz w:val="22"/>
                </w:rPr>
                <w:t>;10</w:t>
              </w:r>
              <w:proofErr w:type="gramEnd"/>
              <w:r w:rsidR="00126B3A" w:rsidRPr="00BE2D2D">
                <w:rPr>
                  <w:rFonts w:cs="Courier"/>
                  <w:sz w:val="22"/>
                </w:rPr>
                <w:t xml:space="preserve">(10):e1001404. </w:t>
              </w:r>
              <w:proofErr w:type="spellStart"/>
              <w:proofErr w:type="gramStart"/>
              <w:r w:rsidR="00126B3A" w:rsidRPr="00BE2D2D">
                <w:rPr>
                  <w:rFonts w:cs="Courier"/>
                  <w:sz w:val="22"/>
                </w:rPr>
                <w:t>doi</w:t>
              </w:r>
              <w:proofErr w:type="spellEnd"/>
              <w:proofErr w:type="gramEnd"/>
              <w:r w:rsidR="00126B3A" w:rsidRPr="00BE2D2D">
                <w:rPr>
                  <w:rFonts w:cs="Courier"/>
                  <w:sz w:val="22"/>
                </w:rPr>
                <w:t xml:space="preserve">: 10.1371/journal.pbio.1001404. </w:t>
              </w:r>
              <w:proofErr w:type="spellStart"/>
              <w:proofErr w:type="gramStart"/>
              <w:r w:rsidR="00126B3A" w:rsidRPr="00BE2D2D">
                <w:rPr>
                  <w:rFonts w:cs="Courier"/>
                  <w:sz w:val="22"/>
                </w:rPr>
                <w:t>Epub</w:t>
              </w:r>
              <w:proofErr w:type="spellEnd"/>
              <w:r w:rsidR="00126B3A" w:rsidRPr="00BE2D2D">
                <w:rPr>
                  <w:rFonts w:cs="Courier"/>
                  <w:sz w:val="22"/>
                </w:rPr>
                <w:t xml:space="preserve"> 2012 Oct 9.</w:t>
              </w:r>
              <w:proofErr w:type="gramEnd"/>
              <w:r w:rsidR="00126B3A" w:rsidRPr="00BE2D2D">
                <w:rPr>
                  <w:rFonts w:cs="Courier"/>
                  <w:sz w:val="22"/>
                </w:rPr>
                <w:t xml:space="preserve"> PubMed PMID: 23055829; PubMed Central PMCID: PMC3467244.</w:t>
              </w:r>
            </w:p>
            <w:p w14:paraId="61BACE22" w14:textId="77777777" w:rsidR="00F015DE" w:rsidRPr="00BE2D2D" w:rsidRDefault="003265A9" w:rsidP="003265A9">
              <w:pPr>
                <w:tabs>
                  <w:tab w:val="left" w:pos="916"/>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1701" w:hanging="1701"/>
                <w:rPr>
                  <w:rFonts w:cs="Courier"/>
                  <w:sz w:val="22"/>
                </w:rPr>
              </w:pPr>
              <w:r w:rsidRPr="00BE2D2D">
                <w:rPr>
                  <w:rFonts w:cs="Courier"/>
                  <w:b/>
                  <w:sz w:val="22"/>
                </w:rPr>
                <w:t>2009</w:t>
              </w:r>
              <w:r w:rsidRPr="00BE2D2D">
                <w:rPr>
                  <w:rFonts w:cs="Courier"/>
                  <w:sz w:val="22"/>
                </w:rPr>
                <w:t xml:space="preserve"> </w:t>
              </w:r>
              <w:r w:rsidRPr="00BE2D2D">
                <w:rPr>
                  <w:rFonts w:cs="Courier"/>
                  <w:sz w:val="22"/>
                </w:rPr>
                <w:tab/>
              </w:r>
              <w:r w:rsidRPr="00BE2D2D">
                <w:rPr>
                  <w:rFonts w:cs="Courier"/>
                  <w:sz w:val="22"/>
                </w:rPr>
                <w:tab/>
              </w:r>
              <w:r w:rsidR="00126B3A" w:rsidRPr="00BE2D2D">
                <w:rPr>
                  <w:rFonts w:cs="Courier"/>
                  <w:sz w:val="22"/>
                </w:rPr>
                <w:t xml:space="preserve">Walton KD, </w:t>
              </w:r>
              <w:r w:rsidR="00126B3A" w:rsidRPr="00BE2D2D">
                <w:rPr>
                  <w:rFonts w:cs="Courier"/>
                  <w:b/>
                  <w:color w:val="FF4347"/>
                  <w:sz w:val="22"/>
                </w:rPr>
                <w:t>Warner J</w:t>
              </w:r>
              <w:r w:rsidR="00126B3A" w:rsidRPr="00BE2D2D">
                <w:rPr>
                  <w:rFonts w:cs="Courier"/>
                  <w:sz w:val="22"/>
                </w:rPr>
                <w:t xml:space="preserve">, </w:t>
              </w:r>
              <w:proofErr w:type="spellStart"/>
              <w:r w:rsidR="00126B3A" w:rsidRPr="00BE2D2D">
                <w:rPr>
                  <w:rFonts w:cs="Courier"/>
                  <w:sz w:val="22"/>
                </w:rPr>
                <w:t>Hertzler</w:t>
              </w:r>
              <w:proofErr w:type="spellEnd"/>
              <w:r w:rsidR="00126B3A" w:rsidRPr="00BE2D2D">
                <w:rPr>
                  <w:rFonts w:cs="Courier"/>
                  <w:sz w:val="22"/>
                </w:rPr>
                <w:t xml:space="preserve"> PH, </w:t>
              </w:r>
              <w:proofErr w:type="spellStart"/>
              <w:r w:rsidR="00126B3A" w:rsidRPr="00BE2D2D">
                <w:rPr>
                  <w:rFonts w:cs="Courier"/>
                  <w:sz w:val="22"/>
                </w:rPr>
                <w:t>McClay</w:t>
              </w:r>
              <w:proofErr w:type="spellEnd"/>
              <w:r w:rsidR="00126B3A" w:rsidRPr="00BE2D2D">
                <w:rPr>
                  <w:rFonts w:cs="Courier"/>
                  <w:sz w:val="22"/>
                </w:rPr>
                <w:t xml:space="preserve"> DR. Hedgehog signaling patterns mesoderm in the sea urchin. </w:t>
              </w:r>
              <w:proofErr w:type="spellStart"/>
              <w:r w:rsidR="00126B3A" w:rsidRPr="00BE2D2D">
                <w:rPr>
                  <w:rFonts w:cs="Courier"/>
                  <w:sz w:val="22"/>
                </w:rPr>
                <w:t>Dev</w:t>
              </w:r>
              <w:proofErr w:type="spellEnd"/>
              <w:r w:rsidR="00126B3A" w:rsidRPr="00BE2D2D">
                <w:rPr>
                  <w:rFonts w:cs="Courier"/>
                  <w:sz w:val="22"/>
                </w:rPr>
                <w:t xml:space="preserve"> Biol. 2009 Jul 1</w:t>
              </w:r>
              <w:proofErr w:type="gramStart"/>
              <w:r w:rsidR="00126B3A" w:rsidRPr="00BE2D2D">
                <w:rPr>
                  <w:rFonts w:cs="Courier"/>
                  <w:sz w:val="22"/>
                </w:rPr>
                <w:t>;331</w:t>
              </w:r>
              <w:proofErr w:type="gramEnd"/>
              <w:r w:rsidR="00126B3A" w:rsidRPr="00BE2D2D">
                <w:rPr>
                  <w:rFonts w:cs="Courier"/>
                  <w:sz w:val="22"/>
                </w:rPr>
                <w:t xml:space="preserve">(1):26-37. </w:t>
              </w:r>
              <w:proofErr w:type="spellStart"/>
              <w:proofErr w:type="gramStart"/>
              <w:r w:rsidR="00126B3A" w:rsidRPr="00BE2D2D">
                <w:rPr>
                  <w:rFonts w:cs="Courier"/>
                  <w:sz w:val="22"/>
                </w:rPr>
                <w:t>doi</w:t>
              </w:r>
              <w:proofErr w:type="spellEnd"/>
              <w:proofErr w:type="gramEnd"/>
              <w:r w:rsidR="00126B3A" w:rsidRPr="00BE2D2D">
                <w:rPr>
                  <w:rFonts w:cs="Courier"/>
                  <w:sz w:val="22"/>
                </w:rPr>
                <w:t xml:space="preserve">: 10.1016/j.ydbio.2009.04.018. </w:t>
              </w:r>
              <w:proofErr w:type="spellStart"/>
              <w:proofErr w:type="gramStart"/>
              <w:r w:rsidR="00126B3A" w:rsidRPr="00BE2D2D">
                <w:rPr>
                  <w:rFonts w:cs="Courier"/>
                  <w:sz w:val="22"/>
                </w:rPr>
                <w:t>Epub</w:t>
              </w:r>
              <w:proofErr w:type="spellEnd"/>
              <w:r w:rsidR="00126B3A" w:rsidRPr="00BE2D2D">
                <w:rPr>
                  <w:rFonts w:cs="Courier"/>
                  <w:sz w:val="22"/>
                </w:rPr>
                <w:t xml:space="preserve"> 2009 Apr 23.</w:t>
              </w:r>
              <w:proofErr w:type="gramEnd"/>
              <w:r w:rsidR="00126B3A" w:rsidRPr="00BE2D2D">
                <w:rPr>
                  <w:rFonts w:cs="Courier"/>
                  <w:sz w:val="22"/>
                </w:rPr>
                <w:t xml:space="preserve"> PubMed PMID: 19393640; PubMed Central PMCID: PMC2702090. </w:t>
              </w:r>
            </w:p>
          </w:sdtContent>
        </w:sdt>
      </w:sdtContent>
    </w:sdt>
    <w:p w14:paraId="5682C6C4" w14:textId="77777777" w:rsidR="003D332C" w:rsidRDefault="00BE2D2D" w:rsidP="003D332C">
      <w:pPr>
        <w:pStyle w:val="Heading1"/>
      </w:pPr>
      <w:r>
        <w:t>Student Advisees</w:t>
      </w:r>
    </w:p>
    <w:sdt>
      <w:sdtPr>
        <w:rPr>
          <w:rFonts w:asciiTheme="minorHAnsi" w:eastAsiaTheme="minorEastAsia" w:hAnsiTheme="minorHAnsi" w:cstheme="minorBidi"/>
          <w:b w:val="0"/>
          <w:bCs w:val="0"/>
          <w:color w:val="auto"/>
          <w:szCs w:val="22"/>
        </w:rPr>
        <w:id w:val="9459754"/>
        <w:placeholder>
          <w:docPart w:val="47C65C5D6BD2FF4795DC21801B74BE4F"/>
        </w:placeholder>
      </w:sdtPr>
      <w:sdtEndPr>
        <w:rPr>
          <w:sz w:val="22"/>
        </w:rPr>
      </w:sdtEndPr>
      <w:sdtContent>
        <w:sdt>
          <w:sdtPr>
            <w:id w:val="330878235"/>
            <w:placeholder>
              <w:docPart w:val="25AB10E55362644EB98AAB882C5E8A8F"/>
            </w:placeholder>
          </w:sdtPr>
          <w:sdtEndPr/>
          <w:sdtContent>
            <w:sdt>
              <w:sdtPr>
                <w:rPr>
                  <w:rFonts w:asciiTheme="minorHAnsi" w:eastAsiaTheme="minorEastAsia" w:hAnsiTheme="minorHAnsi" w:cstheme="minorBidi"/>
                  <w:b w:val="0"/>
                  <w:bCs w:val="0"/>
                  <w:color w:val="auto"/>
                  <w:szCs w:val="22"/>
                </w:rPr>
                <w:id w:val="-2140413243"/>
                <w:placeholder>
                  <w:docPart w:val="866E5947B42AB54883EC369148B5123B"/>
                </w:placeholder>
              </w:sdtPr>
              <w:sdtEndPr>
                <w:rPr>
                  <w:sz w:val="22"/>
                </w:rPr>
              </w:sdtEndPr>
              <w:sdtContent>
                <w:p w14:paraId="721033ED" w14:textId="77777777" w:rsidR="003D332C" w:rsidRDefault="00421023" w:rsidP="003D332C">
                  <w:pPr>
                    <w:pStyle w:val="Heading2"/>
                    <w:tabs>
                      <w:tab w:val="clear" w:pos="5760"/>
                      <w:tab w:val="left" w:pos="1701"/>
                    </w:tabs>
                    <w:ind w:left="1700" w:hanging="1700"/>
                  </w:pPr>
                  <w:sdt>
                    <w:sdtPr>
                      <w:id w:val="-3518281"/>
                      <w:placeholder>
                        <w:docPart w:val="A385A4460D0ACD4990CFCFFF10236183"/>
                      </w:placeholder>
                    </w:sdtPr>
                    <w:sdtEndPr/>
                    <w:sdtContent>
                      <w:r w:rsidR="00BE2D2D">
                        <w:t>2017</w:t>
                      </w:r>
                      <w:r w:rsidR="003D332C">
                        <w:t xml:space="preserve"> </w:t>
                      </w:r>
                      <w:r w:rsidR="003D332C">
                        <w:tab/>
                      </w:r>
                      <w:r w:rsidR="003D332C">
                        <w:tab/>
                      </w:r>
                      <w:r w:rsidR="00BE2D2D">
                        <w:t>Vinc</w:t>
                      </w:r>
                      <w:r w:rsidR="004A33A2">
                        <w:t xml:space="preserve">ent </w:t>
                      </w:r>
                      <w:proofErr w:type="spellStart"/>
                      <w:r w:rsidR="004A33A2">
                        <w:t>Guerlais</w:t>
                      </w:r>
                      <w:proofErr w:type="spellEnd"/>
                      <w:r w:rsidR="004A33A2">
                        <w:t>; Master’s Student (M2</w:t>
                      </w:r>
                      <w:r w:rsidR="00BE2D2D">
                        <w:t>)</w:t>
                      </w:r>
                    </w:sdtContent>
                  </w:sdt>
                </w:p>
                <w:p w14:paraId="72A50C6C" w14:textId="501DDA04" w:rsidR="004A33A2" w:rsidRPr="004A33A2" w:rsidRDefault="004A33A2" w:rsidP="004A33A2">
                  <w:pPr>
                    <w:pStyle w:val="BodyText"/>
                    <w:ind w:left="1701"/>
                    <w:rPr>
                      <w:sz w:val="22"/>
                    </w:rPr>
                  </w:pPr>
                  <w:r>
                    <w:rPr>
                      <w:sz w:val="22"/>
                    </w:rPr>
                    <w:t xml:space="preserve">Vincent </w:t>
                  </w:r>
                  <w:proofErr w:type="spellStart"/>
                  <w:r>
                    <w:rPr>
                      <w:sz w:val="22"/>
                    </w:rPr>
                    <w:t>Guerlais</w:t>
                  </w:r>
                  <w:proofErr w:type="spellEnd"/>
                  <w:r>
                    <w:rPr>
                      <w:sz w:val="22"/>
                    </w:rPr>
                    <w:t xml:space="preserve"> was a master’s student in the bio-informatics program at University of Nice. While in the lab</w:t>
                  </w:r>
                  <w:r w:rsidR="007D4B19">
                    <w:rPr>
                      <w:sz w:val="22"/>
                    </w:rPr>
                    <w:t xml:space="preserve"> for 6 months</w:t>
                  </w:r>
                  <w:r>
                    <w:rPr>
                      <w:sz w:val="22"/>
                    </w:rPr>
                    <w:t xml:space="preserve">, we developed </w:t>
                  </w:r>
                  <w:r w:rsidR="004B1791">
                    <w:rPr>
                      <w:sz w:val="22"/>
                    </w:rPr>
                    <w:t>an RNAseq workflow for Nematostella and published the results as a data website (ircan.unice.fr/ER/</w:t>
                  </w:r>
                  <w:proofErr w:type="spellStart"/>
                  <w:r w:rsidR="004B1791">
                    <w:rPr>
                      <w:sz w:val="22"/>
                    </w:rPr>
                    <w:t>ER_plotter</w:t>
                  </w:r>
                  <w:proofErr w:type="spellEnd"/>
                  <w:r w:rsidR="004B1791">
                    <w:rPr>
                      <w:sz w:val="22"/>
                    </w:rPr>
                    <w:t>/home). We expect this work to be published in a peer-reviewed journal by 2018.</w:t>
                  </w:r>
                </w:p>
              </w:sdtContent>
            </w:sdt>
            <w:sdt>
              <w:sdtPr>
                <w:rPr>
                  <w:rFonts w:asciiTheme="minorHAnsi" w:eastAsiaTheme="minorEastAsia" w:hAnsiTheme="minorHAnsi" w:cstheme="minorBidi"/>
                  <w:b w:val="0"/>
                  <w:bCs w:val="0"/>
                  <w:color w:val="auto"/>
                  <w:szCs w:val="22"/>
                </w:rPr>
                <w:id w:val="1875119113"/>
                <w:placeholder>
                  <w:docPart w:val="B38384EE87F8544B8C67CADF663BB64C"/>
                </w:placeholder>
              </w:sdtPr>
              <w:sdtEndPr>
                <w:rPr>
                  <w:sz w:val="22"/>
                </w:rPr>
              </w:sdtEndPr>
              <w:sdtContent>
                <w:p w14:paraId="40DA78DB" w14:textId="77777777" w:rsidR="004A33A2" w:rsidRDefault="00421023" w:rsidP="004A33A2">
                  <w:pPr>
                    <w:pStyle w:val="Heading2"/>
                    <w:tabs>
                      <w:tab w:val="clear" w:pos="5760"/>
                      <w:tab w:val="left" w:pos="1701"/>
                    </w:tabs>
                    <w:ind w:left="1700" w:hanging="1700"/>
                  </w:pPr>
                  <w:sdt>
                    <w:sdtPr>
                      <w:id w:val="-33817128"/>
                      <w:placeholder>
                        <w:docPart w:val="E91CDBFD140CF9429D921DD9CEE28027"/>
                      </w:placeholder>
                    </w:sdtPr>
                    <w:sdtEndPr/>
                    <w:sdtContent>
                      <w:r w:rsidR="004A33A2">
                        <w:t xml:space="preserve">2015 </w:t>
                      </w:r>
                      <w:r w:rsidR="004A33A2">
                        <w:tab/>
                      </w:r>
                      <w:r w:rsidR="004A33A2">
                        <w:tab/>
                      </w:r>
                      <w:proofErr w:type="spellStart"/>
                      <w:r w:rsidR="004A33A2">
                        <w:t>Yvain</w:t>
                      </w:r>
                      <w:proofErr w:type="spellEnd"/>
                      <w:r w:rsidR="004A33A2">
                        <w:t xml:space="preserve"> </w:t>
                      </w:r>
                      <w:proofErr w:type="spellStart"/>
                      <w:r w:rsidR="004A33A2">
                        <w:t>Desplat</w:t>
                      </w:r>
                      <w:proofErr w:type="spellEnd"/>
                      <w:r w:rsidR="004A33A2">
                        <w:t>; Visiting Undergraduate Intern</w:t>
                      </w:r>
                    </w:sdtContent>
                  </w:sdt>
                </w:p>
                <w:p w14:paraId="185B3983" w14:textId="77777777" w:rsidR="004A33A2" w:rsidRPr="004A33A2" w:rsidRDefault="004A33A2" w:rsidP="004A33A2">
                  <w:pPr>
                    <w:pStyle w:val="BodyText"/>
                    <w:ind w:left="1701"/>
                    <w:rPr>
                      <w:sz w:val="22"/>
                    </w:rPr>
                  </w:pPr>
                  <w:proofErr w:type="spellStart"/>
                  <w:r>
                    <w:rPr>
                      <w:sz w:val="22"/>
                    </w:rPr>
                    <w:t>Yvain</w:t>
                  </w:r>
                  <w:proofErr w:type="spellEnd"/>
                  <w:r>
                    <w:rPr>
                      <w:sz w:val="22"/>
                    </w:rPr>
                    <w:t xml:space="preserve">, then an undergraduate student from SKEMA business school spent a summer in the lab at University of Nice. He completed a project on </w:t>
                  </w:r>
                  <w:proofErr w:type="spellStart"/>
                  <w:r>
                    <w:rPr>
                      <w:sz w:val="22"/>
                    </w:rPr>
                    <w:t>Wnt</w:t>
                  </w:r>
                  <w:proofErr w:type="spellEnd"/>
                  <w:r>
                    <w:rPr>
                      <w:sz w:val="22"/>
                    </w:rPr>
                    <w:t xml:space="preserve"> signaling during regeneration that we expect to be published in 2018.</w:t>
                  </w:r>
                </w:p>
              </w:sdtContent>
            </w:sdt>
            <w:p w14:paraId="7EBA02CB" w14:textId="77777777" w:rsidR="003D332C" w:rsidRDefault="00BE2D2D" w:rsidP="003D332C">
              <w:pPr>
                <w:pStyle w:val="Heading2"/>
                <w:tabs>
                  <w:tab w:val="clear" w:pos="5760"/>
                  <w:tab w:val="left" w:pos="1701"/>
                </w:tabs>
                <w:ind w:left="1700" w:hanging="1700"/>
              </w:pPr>
              <w:r>
                <w:t>2012</w:t>
              </w:r>
              <w:r w:rsidR="003D332C">
                <w:t xml:space="preserve"> </w:t>
              </w:r>
              <w:r w:rsidR="003D332C">
                <w:tab/>
              </w:r>
              <w:r w:rsidR="003D332C">
                <w:tab/>
              </w:r>
              <w:r w:rsidR="004A33A2">
                <w:t xml:space="preserve">Helen </w:t>
              </w:r>
              <w:proofErr w:type="spellStart"/>
              <w:r w:rsidR="004A33A2">
                <w:t>Zou</w:t>
              </w:r>
              <w:proofErr w:type="spellEnd"/>
              <w:r w:rsidR="004A33A2">
                <w:t>; Independent Undergraduate Research</w:t>
              </w:r>
            </w:p>
          </w:sdtContent>
        </w:sdt>
        <w:p w14:paraId="410A2C64" w14:textId="6B7A5BBA" w:rsidR="004A33A2" w:rsidRDefault="00421023" w:rsidP="003D332C">
          <w:pPr>
            <w:pStyle w:val="BodyText"/>
            <w:ind w:left="1701"/>
            <w:rPr>
              <w:sz w:val="22"/>
            </w:rPr>
          </w:pPr>
          <w:sdt>
            <w:sdtPr>
              <w:rPr>
                <w:sz w:val="22"/>
              </w:rPr>
              <w:id w:val="-240266075"/>
              <w:placeholder>
                <w:docPart w:val="EE18A44540998645B28874207B987A94"/>
              </w:placeholder>
            </w:sdtPr>
            <w:sdtEndPr/>
            <w:sdtContent>
              <w:r w:rsidR="004A33A2">
                <w:rPr>
                  <w:sz w:val="22"/>
                </w:rPr>
                <w:t xml:space="preserve">Helen was an undergraduate student at Duke University performing </w:t>
              </w:r>
              <w:r w:rsidR="007D4B19">
                <w:rPr>
                  <w:sz w:val="22"/>
                </w:rPr>
                <w:t>a semester long</w:t>
              </w:r>
              <w:r w:rsidR="004A33A2">
                <w:rPr>
                  <w:sz w:val="22"/>
                </w:rPr>
                <w:t xml:space="preserve"> independent study project as part of a systems biology research program. </w:t>
              </w:r>
            </w:sdtContent>
          </w:sdt>
        </w:p>
        <w:p w14:paraId="3E55E1E7" w14:textId="77777777" w:rsidR="004A33A2" w:rsidRDefault="004A33A2" w:rsidP="004A33A2">
          <w:pPr>
            <w:pStyle w:val="Heading2"/>
            <w:tabs>
              <w:tab w:val="clear" w:pos="5760"/>
              <w:tab w:val="left" w:pos="1701"/>
            </w:tabs>
            <w:ind w:left="1700" w:hanging="1700"/>
          </w:pPr>
          <w:r>
            <w:t xml:space="preserve">2011 </w:t>
          </w:r>
          <w:r>
            <w:tab/>
          </w:r>
          <w:r>
            <w:tab/>
            <w:t>Ali McCarthy; Visiting Undergraduate Intern</w:t>
          </w:r>
        </w:p>
        <w:p w14:paraId="7FC83222" w14:textId="5DB0476D" w:rsidR="004A33A2" w:rsidRPr="004A33A2" w:rsidRDefault="00421023" w:rsidP="004A33A2">
          <w:pPr>
            <w:pStyle w:val="BodyText"/>
            <w:ind w:left="1701"/>
            <w:rPr>
              <w:sz w:val="22"/>
            </w:rPr>
          </w:pPr>
          <w:sdt>
            <w:sdtPr>
              <w:rPr>
                <w:sz w:val="22"/>
              </w:rPr>
              <w:id w:val="1273907448"/>
              <w:placeholder>
                <w:docPart w:val="F56FCF4ADA5F8344B1BF28FE48E882EA"/>
              </w:placeholder>
            </w:sdtPr>
            <w:sdtEndPr/>
            <w:sdtContent>
              <w:r w:rsidR="004A33A2">
                <w:rPr>
                  <w:sz w:val="22"/>
                </w:rPr>
                <w:t xml:space="preserve">Ali, then an undergraduate student at Wheaton College, worked in the lab for a month at Duke University as part of </w:t>
              </w:r>
              <w:proofErr w:type="gramStart"/>
              <w:r w:rsidR="004A33A2">
                <w:rPr>
                  <w:sz w:val="22"/>
                </w:rPr>
                <w:t>a collaboration</w:t>
              </w:r>
              <w:proofErr w:type="gramEnd"/>
              <w:r w:rsidR="004A33A2">
                <w:rPr>
                  <w:sz w:val="22"/>
                </w:rPr>
                <w:t xml:space="preserve"> with Robert Morris. Her work was published (before her gr</w:t>
              </w:r>
              <w:r w:rsidR="007D4B19">
                <w:rPr>
                  <w:sz w:val="22"/>
                </w:rPr>
                <w:t>aduation) in Warner et al 2014.</w:t>
              </w:r>
            </w:sdtContent>
          </w:sdt>
        </w:p>
      </w:sdtContent>
    </w:sdt>
    <w:sdt>
      <w:sdtPr>
        <w:rPr>
          <w:rFonts w:asciiTheme="minorHAnsi" w:eastAsiaTheme="minorEastAsia" w:hAnsiTheme="minorHAnsi" w:cstheme="minorBidi"/>
          <w:b w:val="0"/>
          <w:bCs w:val="0"/>
          <w:color w:val="auto"/>
          <w:szCs w:val="22"/>
        </w:rPr>
        <w:id w:val="186880248"/>
        <w:placeholder>
          <w:docPart w:val="87686424CF25F148B3AF44B16432A8C6"/>
        </w:placeholder>
      </w:sdtPr>
      <w:sdtEndPr>
        <w:rPr>
          <w:sz w:val="22"/>
        </w:rPr>
      </w:sdtEndPr>
      <w:sdtContent>
        <w:p w14:paraId="3E382CAD" w14:textId="77777777" w:rsidR="004A33A2" w:rsidRDefault="00421023" w:rsidP="004A33A2">
          <w:pPr>
            <w:pStyle w:val="Heading2"/>
            <w:tabs>
              <w:tab w:val="clear" w:pos="5760"/>
              <w:tab w:val="left" w:pos="1701"/>
            </w:tabs>
            <w:ind w:left="1700" w:hanging="1700"/>
          </w:pPr>
          <w:sdt>
            <w:sdtPr>
              <w:id w:val="-932593184"/>
              <w:placeholder>
                <w:docPart w:val="EF2137602AB63C45A3BE8C48DE86FEE6"/>
              </w:placeholder>
            </w:sdtPr>
            <w:sdtEndPr/>
            <w:sdtContent>
              <w:r w:rsidR="004A33A2">
                <w:t xml:space="preserve">2010 </w:t>
              </w:r>
              <w:r w:rsidR="004A33A2">
                <w:tab/>
                <w:t xml:space="preserve">Sarah </w:t>
              </w:r>
              <w:proofErr w:type="spellStart"/>
              <w:r w:rsidR="004A33A2">
                <w:t>Lachance</w:t>
              </w:r>
              <w:proofErr w:type="spellEnd"/>
              <w:r w:rsidR="004A33A2">
                <w:t>; Visiting Undergraduate Intern</w:t>
              </w:r>
            </w:sdtContent>
          </w:sdt>
        </w:p>
        <w:p w14:paraId="0C16B919" w14:textId="77777777" w:rsidR="004A33A2" w:rsidRPr="00BE2D2D" w:rsidRDefault="004A33A2" w:rsidP="004A33A2">
          <w:pPr>
            <w:pStyle w:val="BodyText"/>
            <w:ind w:left="1701"/>
            <w:rPr>
              <w:sz w:val="22"/>
            </w:rPr>
          </w:pPr>
          <w:r>
            <w:rPr>
              <w:sz w:val="22"/>
            </w:rPr>
            <w:t>Sarah, then an undergraduate at Guilford College spent a semester working in the lab at Duke University. She was highly productive and her internship allowed her to complete her BS with the Honors in Research distinction.</w:t>
          </w:r>
        </w:p>
      </w:sdtContent>
    </w:sdt>
    <w:p w14:paraId="5EC7BC29" w14:textId="77777777" w:rsidR="00BE2D2D" w:rsidRDefault="004A33A2" w:rsidP="004A33A2">
      <w:pPr>
        <w:pStyle w:val="Heading1"/>
      </w:pPr>
      <w:r>
        <w:lastRenderedPageBreak/>
        <w:t xml:space="preserve"> </w:t>
      </w:r>
      <w:r w:rsidR="00BE2D2D">
        <w:t>Funding Awards and Distinctions</w:t>
      </w:r>
    </w:p>
    <w:sdt>
      <w:sdtPr>
        <w:rPr>
          <w:rFonts w:asciiTheme="minorHAnsi" w:eastAsiaTheme="minorEastAsia" w:hAnsiTheme="minorHAnsi" w:cstheme="minorBidi"/>
          <w:b w:val="0"/>
          <w:bCs w:val="0"/>
          <w:color w:val="auto"/>
          <w:szCs w:val="22"/>
        </w:rPr>
        <w:id w:val="1466782438"/>
        <w:placeholder>
          <w:docPart w:val="D1805794E3DDCD4B932A79D4E1627663"/>
        </w:placeholder>
      </w:sdtPr>
      <w:sdtEndPr>
        <w:rPr>
          <w:sz w:val="22"/>
        </w:rPr>
      </w:sdtEndPr>
      <w:sdtContent>
        <w:sdt>
          <w:sdtPr>
            <w:id w:val="-1854175101"/>
            <w:placeholder>
              <w:docPart w:val="F2F8EEBA29200848B7CE0675CA76535C"/>
            </w:placeholder>
          </w:sdtPr>
          <w:sdtEndPr/>
          <w:sdtContent>
            <w:sdt>
              <w:sdtPr>
                <w:rPr>
                  <w:rFonts w:asciiTheme="minorHAnsi" w:eastAsiaTheme="minorEastAsia" w:hAnsiTheme="minorHAnsi" w:cstheme="minorBidi"/>
                  <w:b w:val="0"/>
                  <w:bCs w:val="0"/>
                  <w:color w:val="auto"/>
                  <w:szCs w:val="22"/>
                </w:rPr>
                <w:id w:val="2007162589"/>
                <w:placeholder>
                  <w:docPart w:val="765501EAC1AE614FA5DA2D576FB40FEE"/>
                </w:placeholder>
              </w:sdtPr>
              <w:sdtEndPr>
                <w:rPr>
                  <w:sz w:val="22"/>
                </w:rPr>
              </w:sdtEndPr>
              <w:sdtContent>
                <w:p w14:paraId="2F8A670F" w14:textId="4EEBB914" w:rsidR="00BE2D2D" w:rsidRDefault="00421023" w:rsidP="00BE2D2D">
                  <w:pPr>
                    <w:pStyle w:val="Heading2"/>
                    <w:tabs>
                      <w:tab w:val="clear" w:pos="5760"/>
                      <w:tab w:val="left" w:pos="1701"/>
                    </w:tabs>
                    <w:ind w:left="1700" w:hanging="1700"/>
                  </w:pPr>
                  <w:sdt>
                    <w:sdtPr>
                      <w:id w:val="707836480"/>
                      <w:placeholder>
                        <w:docPart w:val="F48232619FE8C94CB7FEC9D2754206BE"/>
                      </w:placeholder>
                    </w:sdtPr>
                    <w:sdtEndPr/>
                    <w:sdtContent>
                      <w:r w:rsidR="00BE2D2D">
                        <w:t xml:space="preserve">2016 </w:t>
                      </w:r>
                      <w:r w:rsidR="00BE2D2D">
                        <w:tab/>
                      </w:r>
                      <w:r w:rsidR="00BE2D2D">
                        <w:tab/>
                        <w:t xml:space="preserve">Hilde </w:t>
                      </w:r>
                      <w:proofErr w:type="spellStart"/>
                      <w:r w:rsidR="00BE2D2D">
                        <w:t>Mangold</w:t>
                      </w:r>
                      <w:proofErr w:type="spellEnd"/>
                      <w:r w:rsidR="00BE2D2D">
                        <w:t xml:space="preserve"> Post-doctoral symposium selected talk</w:t>
                      </w:r>
                      <w:r>
                        <w:t>, Society for Developmental Biology annual meeting.</w:t>
                      </w:r>
                    </w:sdtContent>
                  </w:sdt>
                </w:p>
                <w:p w14:paraId="6BA06F15" w14:textId="77777777" w:rsidR="00BE2D2D" w:rsidRPr="00BE2D2D" w:rsidRDefault="00BE2D2D" w:rsidP="00BE2D2D">
                  <w:pPr>
                    <w:pStyle w:val="BodyText"/>
                    <w:ind w:left="1701"/>
                    <w:rPr>
                      <w:sz w:val="22"/>
                    </w:rPr>
                  </w:pPr>
                  <w:r w:rsidRPr="00BE2D2D">
                    <w:rPr>
                      <w:sz w:val="22"/>
                    </w:rPr>
                    <w:t>With travel award supplied by Developmental Dynamics</w:t>
                  </w:r>
                </w:p>
              </w:sdtContent>
            </w:sdt>
            <w:p w14:paraId="04D26128" w14:textId="77777777" w:rsidR="00BE2D2D" w:rsidRDefault="00BE2D2D" w:rsidP="00BE2D2D">
              <w:pPr>
                <w:pStyle w:val="Heading2"/>
                <w:tabs>
                  <w:tab w:val="clear" w:pos="5760"/>
                  <w:tab w:val="left" w:pos="1701"/>
                </w:tabs>
                <w:ind w:left="1700" w:hanging="1700"/>
              </w:pPr>
              <w:r>
                <w:t xml:space="preserve">2014 </w:t>
              </w:r>
              <w:r>
                <w:tab/>
              </w:r>
              <w:r>
                <w:tab/>
                <w:t>Cancer Research Association (ARC) post-doctoral fellowship</w:t>
              </w:r>
            </w:p>
          </w:sdtContent>
        </w:sdt>
        <w:p w14:paraId="15E5FDFF" w14:textId="5A2F299D" w:rsidR="00BE2D2D" w:rsidRPr="00BE2D2D" w:rsidRDefault="00421023" w:rsidP="00BE2D2D">
          <w:pPr>
            <w:pStyle w:val="BodyText"/>
            <w:ind w:left="1701"/>
            <w:rPr>
              <w:sz w:val="22"/>
            </w:rPr>
          </w:pPr>
          <w:sdt>
            <w:sdtPr>
              <w:rPr>
                <w:sz w:val="22"/>
              </w:rPr>
              <w:id w:val="-1588146708"/>
              <w:placeholder>
                <w:docPart w:val="FAD9BEE76522DA418FCEF7CE6C4D9B12"/>
              </w:placeholder>
            </w:sdtPr>
            <w:sdtEndPr/>
            <w:sdtContent>
              <w:r w:rsidR="007D4B19">
                <w:rPr>
                  <w:sz w:val="22"/>
                </w:rPr>
                <w:t>Highly competitive (15 awarded per year in France)</w:t>
              </w:r>
              <w:r w:rsidR="00BE2D2D" w:rsidRPr="00BE2D2D">
                <w:rPr>
                  <w:sz w:val="22"/>
                </w:rPr>
                <w:t xml:space="preserve"> three year fellowship from the Association pour </w:t>
              </w:r>
              <w:proofErr w:type="spellStart"/>
              <w:proofErr w:type="gramStart"/>
              <w:r w:rsidR="00BE2D2D" w:rsidRPr="00BE2D2D">
                <w:rPr>
                  <w:sz w:val="22"/>
                </w:rPr>
                <w:t>Recherche</w:t>
              </w:r>
              <w:proofErr w:type="spellEnd"/>
              <w:proofErr w:type="gramEnd"/>
              <w:r w:rsidR="00BE2D2D" w:rsidRPr="00BE2D2D">
                <w:rPr>
                  <w:sz w:val="22"/>
                </w:rPr>
                <w:t xml:space="preserve"> </w:t>
              </w:r>
              <w:proofErr w:type="spellStart"/>
              <w:r w:rsidR="00BE2D2D" w:rsidRPr="00BE2D2D">
                <w:rPr>
                  <w:sz w:val="22"/>
                </w:rPr>
                <w:t>sur</w:t>
              </w:r>
              <w:proofErr w:type="spellEnd"/>
              <w:r w:rsidR="00BE2D2D" w:rsidRPr="00BE2D2D">
                <w:rPr>
                  <w:sz w:val="22"/>
                </w:rPr>
                <w:t xml:space="preserve"> Cancer (Cancer Research Association, ARC)</w:t>
              </w:r>
              <w:r w:rsidR="007D4B19">
                <w:rPr>
                  <w:sz w:val="22"/>
                </w:rPr>
                <w:t>.</w:t>
              </w:r>
            </w:sdtContent>
          </w:sdt>
        </w:p>
      </w:sdtContent>
    </w:sdt>
    <w:bookmarkStart w:id="0" w:name="_GoBack" w:displacedByCustomXml="prev"/>
    <w:bookmarkEnd w:id="0" w:displacedByCustomXml="prev"/>
    <w:p w14:paraId="334DD789" w14:textId="77777777" w:rsidR="003D66EB" w:rsidRDefault="003D332C" w:rsidP="003D332C">
      <w:pPr>
        <w:pStyle w:val="Heading1"/>
      </w:pPr>
      <w:r>
        <w:t xml:space="preserve"> </w:t>
      </w:r>
      <w:r w:rsidR="003D66EB">
        <w:t>Other Training</w:t>
      </w:r>
    </w:p>
    <w:p w14:paraId="4C526994" w14:textId="77777777" w:rsidR="003D66EB" w:rsidRDefault="00421023" w:rsidP="004A7093">
      <w:pPr>
        <w:pStyle w:val="Heading2"/>
        <w:tabs>
          <w:tab w:val="clear" w:pos="5760"/>
          <w:tab w:val="left" w:pos="1701"/>
        </w:tabs>
        <w:ind w:left="1700" w:hanging="1700"/>
      </w:pPr>
      <w:sdt>
        <w:sdtPr>
          <w:id w:val="1655570640"/>
          <w:placeholder>
            <w:docPart w:val="DB2F02593A6C9949A39F49B889B1FC3B"/>
          </w:placeholder>
        </w:sdtPr>
        <w:sdtEndPr/>
        <w:sdtContent>
          <w:r w:rsidR="004A7093">
            <w:t xml:space="preserve">2015 </w:t>
          </w:r>
          <w:r w:rsidR="004A7093">
            <w:tab/>
          </w:r>
          <w:r w:rsidR="003D66EB">
            <w:t>Biological Interpretatio</w:t>
          </w:r>
          <w:r w:rsidR="003265A9">
            <w:t>n of Next Generation Sequencing</w:t>
          </w:r>
          <w:r w:rsidR="003D332C">
            <w:t xml:space="preserve"> Course</w:t>
          </w:r>
        </w:sdtContent>
      </w:sdt>
    </w:p>
    <w:sdt>
      <w:sdtPr>
        <w:rPr>
          <w:sz w:val="22"/>
        </w:rPr>
        <w:id w:val="1652331527"/>
        <w:placeholder>
          <w:docPart w:val="667A675D3FC1854C9D0DB595E02243E4"/>
        </w:placeholder>
      </w:sdtPr>
      <w:sdtEndPr/>
      <w:sdtContent>
        <w:p w14:paraId="10A91F32" w14:textId="77777777" w:rsidR="008B58ED" w:rsidRPr="00BE2D2D" w:rsidRDefault="004A7093" w:rsidP="004A7093">
          <w:pPr>
            <w:pStyle w:val="BodyText"/>
            <w:ind w:left="1701" w:hanging="1701"/>
            <w:rPr>
              <w:sz w:val="22"/>
            </w:rPr>
          </w:pPr>
          <w:r w:rsidRPr="00BE2D2D">
            <w:rPr>
              <w:sz w:val="22"/>
            </w:rPr>
            <w:tab/>
          </w:r>
          <w:r w:rsidR="003265A9" w:rsidRPr="00BE2D2D">
            <w:rPr>
              <w:sz w:val="22"/>
            </w:rPr>
            <w:t>European Bioinformatics In</w:t>
          </w:r>
          <w:r w:rsidR="00DA58D6" w:rsidRPr="00BE2D2D">
            <w:rPr>
              <w:sz w:val="22"/>
            </w:rPr>
            <w:t xml:space="preserve">stitute (EMBL-EBI), </w:t>
          </w:r>
          <w:proofErr w:type="spellStart"/>
          <w:proofErr w:type="gramStart"/>
          <w:r w:rsidR="00DA58D6" w:rsidRPr="00BE2D2D">
            <w:rPr>
              <w:sz w:val="22"/>
            </w:rPr>
            <w:t>Hinxton</w:t>
          </w:r>
          <w:proofErr w:type="spellEnd"/>
          <w:r w:rsidR="00DA58D6" w:rsidRPr="00BE2D2D">
            <w:rPr>
              <w:sz w:val="22"/>
            </w:rPr>
            <w:t xml:space="preserve"> ,UK</w:t>
          </w:r>
          <w:proofErr w:type="gramEnd"/>
          <w:r w:rsidR="003265A9" w:rsidRPr="00BE2D2D">
            <w:rPr>
              <w:sz w:val="22"/>
            </w:rPr>
            <w:t>.</w:t>
          </w:r>
          <w:r w:rsidR="00DA58D6" w:rsidRPr="00BE2D2D">
            <w:rPr>
              <w:sz w:val="22"/>
            </w:rPr>
            <w:t xml:space="preserve"> </w:t>
          </w:r>
          <w:proofErr w:type="gramStart"/>
          <w:r w:rsidR="00DA58D6" w:rsidRPr="00BE2D2D">
            <w:rPr>
              <w:sz w:val="22"/>
            </w:rPr>
            <w:t>One week</w:t>
          </w:r>
          <w:proofErr w:type="gramEnd"/>
          <w:r w:rsidR="00DA58D6" w:rsidRPr="00BE2D2D">
            <w:rPr>
              <w:sz w:val="22"/>
            </w:rPr>
            <w:t xml:space="preserve"> course focused on computational approaches to analyzing RNAseq, </w:t>
          </w:r>
          <w:proofErr w:type="spellStart"/>
          <w:r w:rsidR="00DA58D6" w:rsidRPr="00BE2D2D">
            <w:rPr>
              <w:sz w:val="22"/>
            </w:rPr>
            <w:t>CHIPseq</w:t>
          </w:r>
          <w:proofErr w:type="spellEnd"/>
          <w:r w:rsidR="00DA58D6" w:rsidRPr="00BE2D2D">
            <w:rPr>
              <w:sz w:val="22"/>
            </w:rPr>
            <w:t xml:space="preserve"> and genomic data. Primarily using R and Linux tools.</w:t>
          </w:r>
          <w:r w:rsidR="003265A9" w:rsidRPr="00BE2D2D">
            <w:rPr>
              <w:sz w:val="22"/>
            </w:rPr>
            <w:t xml:space="preserve"> </w:t>
          </w:r>
        </w:p>
        <w:p w14:paraId="431E7F21" w14:textId="77777777" w:rsidR="008B58ED" w:rsidRDefault="00421023" w:rsidP="008B58ED">
          <w:pPr>
            <w:pStyle w:val="Heading2"/>
            <w:tabs>
              <w:tab w:val="clear" w:pos="5760"/>
              <w:tab w:val="left" w:pos="1701"/>
            </w:tabs>
            <w:ind w:left="1700" w:hanging="1700"/>
          </w:pPr>
          <w:sdt>
            <w:sdtPr>
              <w:id w:val="-884490864"/>
              <w:placeholder>
                <w:docPart w:val="F5514A4EF0D3EC4F9148AEFC3030431D"/>
              </w:placeholder>
            </w:sdtPr>
            <w:sdtEndPr/>
            <w:sdtContent>
              <w:r w:rsidR="008B58ED">
                <w:t xml:space="preserve">2012 </w:t>
              </w:r>
              <w:r w:rsidR="008B58ED">
                <w:tab/>
              </w:r>
              <w:r w:rsidR="003265A9">
                <w:t>College Teaching Certificate</w:t>
              </w:r>
            </w:sdtContent>
          </w:sdt>
        </w:p>
        <w:sdt>
          <w:sdtPr>
            <w:rPr>
              <w:sz w:val="22"/>
            </w:rPr>
            <w:id w:val="-1815020430"/>
            <w:placeholder>
              <w:docPart w:val="ED8F7A91FF9CDC4EA1287176A4823144"/>
            </w:placeholder>
          </w:sdtPr>
          <w:sdtEndPr/>
          <w:sdtContent>
            <w:p w14:paraId="03FFF726" w14:textId="77777777" w:rsidR="003D66EB" w:rsidRPr="00BE2D2D" w:rsidRDefault="00DA58D6" w:rsidP="008B58ED">
              <w:pPr>
                <w:pStyle w:val="BodyText"/>
                <w:ind w:left="1701"/>
                <w:rPr>
                  <w:sz w:val="22"/>
                </w:rPr>
              </w:pPr>
              <w:r w:rsidRPr="00BE2D2D">
                <w:rPr>
                  <w:sz w:val="22"/>
                </w:rPr>
                <w:t>Duke University, Durham,</w:t>
              </w:r>
              <w:r w:rsidR="003265A9" w:rsidRPr="00BE2D2D">
                <w:rPr>
                  <w:sz w:val="22"/>
                </w:rPr>
                <w:t xml:space="preserve"> NC. </w:t>
              </w:r>
              <w:r w:rsidRPr="00BE2D2D">
                <w:rPr>
                  <w:sz w:val="22"/>
                </w:rPr>
                <w:t xml:space="preserve">Completed coursework: BIO 705s </w:t>
              </w:r>
              <w:ins w:id="1" w:author="Sarah Fausett" w:date="2015-01-19T10:51:00Z">
                <w:r w:rsidRPr="00BE2D2D">
                  <w:rPr>
                    <w:sz w:val="22"/>
                  </w:rPr>
                  <w:t xml:space="preserve">Teaching </w:t>
                </w:r>
              </w:ins>
              <w:r w:rsidRPr="00BE2D2D">
                <w:rPr>
                  <w:sz w:val="22"/>
                </w:rPr>
                <w:t xml:space="preserve">College Biology, GS755 College Teaching and Course Design. Attended Symposia and participated in teaching </w:t>
              </w:r>
              <w:proofErr w:type="spellStart"/>
              <w:r w:rsidRPr="00BE2D2D">
                <w:rPr>
                  <w:sz w:val="22"/>
                </w:rPr>
                <w:t>practicals</w:t>
              </w:r>
              <w:proofErr w:type="spellEnd"/>
              <w:r w:rsidRPr="00BE2D2D">
                <w:rPr>
                  <w:sz w:val="22"/>
                </w:rPr>
                <w:t>.</w:t>
              </w:r>
            </w:p>
          </w:sdtContent>
        </w:sdt>
      </w:sdtContent>
    </w:sdt>
    <w:p w14:paraId="0DB91E56" w14:textId="77777777" w:rsidR="003D66EB" w:rsidRDefault="00421023" w:rsidP="004A7093">
      <w:pPr>
        <w:pStyle w:val="Heading2"/>
        <w:tabs>
          <w:tab w:val="clear" w:pos="5760"/>
          <w:tab w:val="left" w:pos="1701"/>
        </w:tabs>
        <w:ind w:left="1700" w:hanging="1700"/>
      </w:pPr>
      <w:sdt>
        <w:sdtPr>
          <w:id w:val="534698957"/>
          <w:placeholder>
            <w:docPart w:val="414E57F1AB21A54084916F5C2D63BF75"/>
          </w:placeholder>
        </w:sdtPr>
        <w:sdtEndPr/>
        <w:sdtContent>
          <w:r w:rsidR="004A7093">
            <w:t xml:space="preserve">2011 – 2012 </w:t>
          </w:r>
          <w:r w:rsidR="004A7093">
            <w:tab/>
          </w:r>
          <w:r w:rsidR="00832057">
            <w:t>P</w:t>
          </w:r>
          <w:r w:rsidR="00DA58D6">
            <w:t>reparing Future Faculty Program</w:t>
          </w:r>
        </w:sdtContent>
      </w:sdt>
    </w:p>
    <w:sdt>
      <w:sdtPr>
        <w:rPr>
          <w:sz w:val="22"/>
        </w:rPr>
        <w:id w:val="-1144426979"/>
        <w:placeholder>
          <w:docPart w:val="CBB758B8322C5142BF837D83A7A24C57"/>
        </w:placeholder>
      </w:sdtPr>
      <w:sdtEndPr/>
      <w:sdtContent>
        <w:p w14:paraId="11CD7F32" w14:textId="77777777" w:rsidR="003D66EB" w:rsidRPr="00BE2D2D" w:rsidRDefault="00DA58D6" w:rsidP="004A7093">
          <w:pPr>
            <w:pStyle w:val="BodyText"/>
            <w:ind w:left="1701"/>
            <w:rPr>
              <w:sz w:val="22"/>
            </w:rPr>
          </w:pPr>
          <w:r w:rsidRPr="00BE2D2D">
            <w:rPr>
              <w:sz w:val="22"/>
            </w:rPr>
            <w:t xml:space="preserve">Duke University, Durham, NC. Worked with a faculty mentor at Guilford College (Michele </w:t>
          </w:r>
          <w:proofErr w:type="spellStart"/>
          <w:r w:rsidRPr="00BE2D2D">
            <w:rPr>
              <w:sz w:val="22"/>
            </w:rPr>
            <w:t>Malotky</w:t>
          </w:r>
          <w:proofErr w:type="spellEnd"/>
          <w:r w:rsidRPr="00BE2D2D">
            <w:rPr>
              <w:sz w:val="22"/>
            </w:rPr>
            <w:t xml:space="preserve">) where I designed and gave lectures after which I was critiqued. Performed five ‘site visits’ at teaching colleges in the triangle region of NC: Meredith Col., </w:t>
          </w:r>
          <w:proofErr w:type="spellStart"/>
          <w:r w:rsidRPr="00BE2D2D">
            <w:rPr>
              <w:sz w:val="22"/>
            </w:rPr>
            <w:t>Elon</w:t>
          </w:r>
          <w:proofErr w:type="spellEnd"/>
          <w:r w:rsidRPr="00BE2D2D">
            <w:rPr>
              <w:sz w:val="22"/>
            </w:rPr>
            <w:t xml:space="preserve"> Col., Durham Technical Community Col., North Carolina Central Col., and Guilford Col. At these visits we met with and interviewed faculty, attended education discussions etc.</w:t>
          </w:r>
        </w:p>
      </w:sdtContent>
    </w:sdt>
    <w:p w14:paraId="13954C40" w14:textId="77777777" w:rsidR="00832057" w:rsidRDefault="00421023" w:rsidP="004A7093">
      <w:pPr>
        <w:pStyle w:val="Heading2"/>
        <w:tabs>
          <w:tab w:val="clear" w:pos="5760"/>
          <w:tab w:val="left" w:pos="1701"/>
        </w:tabs>
        <w:ind w:left="1700" w:hanging="1700"/>
      </w:pPr>
      <w:sdt>
        <w:sdtPr>
          <w:id w:val="-754119778"/>
          <w:placeholder>
            <w:docPart w:val="CE6D83D010C3CC4B9C531FA1B31C4DE1"/>
          </w:placeholder>
        </w:sdtPr>
        <w:sdtEndPr/>
        <w:sdtContent>
          <w:r w:rsidR="004A7093">
            <w:t xml:space="preserve">2006 </w:t>
          </w:r>
          <w:r w:rsidR="004A7093">
            <w:tab/>
          </w:r>
          <w:r w:rsidR="00832057">
            <w:t>Teaching English as</w:t>
          </w:r>
          <w:r w:rsidR="00DA58D6">
            <w:t xml:space="preserve"> a Foreign Language Certificate</w:t>
          </w:r>
        </w:sdtContent>
      </w:sdt>
    </w:p>
    <w:sdt>
      <w:sdtPr>
        <w:rPr>
          <w:sz w:val="22"/>
        </w:rPr>
        <w:id w:val="137235266"/>
        <w:placeholder>
          <w:docPart w:val="58D2B62CA213EC4DBCFADB0C008AA764"/>
        </w:placeholder>
      </w:sdtPr>
      <w:sdtEndPr/>
      <w:sdtContent>
        <w:p w14:paraId="619AF7BC" w14:textId="77777777" w:rsidR="00832057" w:rsidRPr="00BE2D2D" w:rsidRDefault="00DA58D6" w:rsidP="004A7093">
          <w:pPr>
            <w:pStyle w:val="BodyText"/>
            <w:ind w:left="1701"/>
            <w:rPr>
              <w:sz w:val="22"/>
            </w:rPr>
          </w:pPr>
          <w:proofErr w:type="gramStart"/>
          <w:r w:rsidRPr="00BE2D2D">
            <w:rPr>
              <w:sz w:val="22"/>
            </w:rPr>
            <w:t>EBC International, Madrid, Spain.</w:t>
          </w:r>
          <w:proofErr w:type="gramEnd"/>
          <w:r w:rsidRPr="00BE2D2D">
            <w:rPr>
              <w:sz w:val="22"/>
            </w:rPr>
            <w:t xml:space="preserve"> </w:t>
          </w:r>
          <w:proofErr w:type="gramStart"/>
          <w:r w:rsidRPr="00BE2D2D">
            <w:rPr>
              <w:sz w:val="22"/>
            </w:rPr>
            <w:t>Four-week intensive TEFL CERTIFICATION course.</w:t>
          </w:r>
          <w:proofErr w:type="gramEnd"/>
          <w:r w:rsidRPr="00BE2D2D">
            <w:rPr>
              <w:sz w:val="22"/>
            </w:rPr>
            <w:t xml:space="preserve">  Learned principles of teaching philosophy, building lesson plans, designing curricula, administering lessons, using group work effectively and advanced English grammar.</w:t>
          </w:r>
        </w:p>
        <w:p w14:paraId="111EC1E3" w14:textId="77777777" w:rsidR="00832057" w:rsidRDefault="00421023" w:rsidP="00812EF3">
          <w:pPr>
            <w:pStyle w:val="Heading2"/>
            <w:tabs>
              <w:tab w:val="clear" w:pos="5760"/>
              <w:tab w:val="left" w:pos="1701"/>
            </w:tabs>
            <w:ind w:left="1700" w:hanging="1700"/>
          </w:pPr>
          <w:sdt>
            <w:sdtPr>
              <w:id w:val="-2050602920"/>
              <w:placeholder>
                <w:docPart w:val="2AE59BAD6CA75B489020807F2E223C69"/>
              </w:placeholder>
            </w:sdtPr>
            <w:sdtEndPr/>
            <w:sdtContent>
              <w:r w:rsidR="004A7093">
                <w:t xml:space="preserve">2005 </w:t>
              </w:r>
              <w:r w:rsidR="004A7093">
                <w:tab/>
              </w:r>
              <w:r w:rsidR="00812EF3">
                <w:tab/>
              </w:r>
              <w:r w:rsidR="00DA58D6">
                <w:t>French Language Certificate</w:t>
              </w:r>
            </w:sdtContent>
          </w:sdt>
        </w:p>
        <w:sdt>
          <w:sdtPr>
            <w:rPr>
              <w:sz w:val="22"/>
            </w:rPr>
            <w:id w:val="-1697079713"/>
            <w:placeholder>
              <w:docPart w:val="659E89385C80AF4CA84ED09B6EFC6733"/>
            </w:placeholder>
          </w:sdtPr>
          <w:sdtEndPr/>
          <w:sdtContent>
            <w:p w14:paraId="6400EC17" w14:textId="2B6A6FCF" w:rsidR="00832057" w:rsidRPr="00BE2D2D" w:rsidRDefault="00DA58D6" w:rsidP="00812EF3">
              <w:pPr>
                <w:pStyle w:val="BodyText"/>
                <w:ind w:left="1701"/>
                <w:rPr>
                  <w:sz w:val="22"/>
                </w:rPr>
              </w:pPr>
              <w:r w:rsidRPr="00BE2D2D">
                <w:rPr>
                  <w:sz w:val="22"/>
                </w:rPr>
                <w:t>Sorbonne, Paris, France. Semester</w:t>
              </w:r>
              <w:ins w:id="2" w:author="Sarah Fausett" w:date="2015-01-19T10:50:00Z">
                <w:r w:rsidRPr="00BE2D2D">
                  <w:rPr>
                    <w:sz w:val="22"/>
                  </w:rPr>
                  <w:t>-</w:t>
                </w:r>
              </w:ins>
              <w:r w:rsidRPr="00BE2D2D">
                <w:rPr>
                  <w:sz w:val="22"/>
                </w:rPr>
                <w:t xml:space="preserve">long French language program. Part of the study abroad program of University of </w:t>
              </w:r>
              <w:r w:rsidR="007D4B19">
                <w:rPr>
                  <w:sz w:val="22"/>
                </w:rPr>
                <w:t>North Carolina Wilmington</w:t>
              </w:r>
              <w:r w:rsidRPr="00BE2D2D">
                <w:rPr>
                  <w:sz w:val="22"/>
                </w:rPr>
                <w:t>, NC</w:t>
              </w:r>
            </w:p>
          </w:sdtContent>
        </w:sdt>
      </w:sdtContent>
    </w:sdt>
    <w:p w14:paraId="126E2B44" w14:textId="77777777" w:rsidR="00832057" w:rsidRDefault="00832057" w:rsidP="00832057">
      <w:pPr>
        <w:pStyle w:val="Heading1"/>
      </w:pPr>
      <w:r>
        <w:t>Teaching Experience</w:t>
      </w:r>
    </w:p>
    <w:p w14:paraId="277E7B50" w14:textId="77777777" w:rsidR="00E30383" w:rsidRDefault="00E30383" w:rsidP="00E30383">
      <w:pPr>
        <w:pStyle w:val="Heading2"/>
        <w:tabs>
          <w:tab w:val="clear" w:pos="5760"/>
          <w:tab w:val="left" w:pos="1701"/>
        </w:tabs>
        <w:rPr>
          <w:sz w:val="22"/>
          <w:szCs w:val="22"/>
        </w:rPr>
      </w:pPr>
      <w:r>
        <w:t>2013 Fall</w:t>
      </w:r>
      <w:r>
        <w:tab/>
      </w:r>
      <w:sdt>
        <w:sdtPr>
          <w:id w:val="733745985"/>
          <w:placeholder>
            <w:docPart w:val="1D619DD76880364FBF9C7CCB089E49A4"/>
          </w:placeholder>
        </w:sdtPr>
        <w:sdtEndPr>
          <w:rPr>
            <w:rFonts w:asciiTheme="minorHAnsi" w:eastAsiaTheme="minorEastAsia" w:hAnsiTheme="minorHAnsi" w:cstheme="minorBidi"/>
            <w:b w:val="0"/>
            <w:bCs w:val="0"/>
            <w:color w:val="auto"/>
            <w:sz w:val="22"/>
            <w:szCs w:val="22"/>
          </w:rPr>
        </w:sdtEndPr>
        <w:sdtContent>
          <w:r w:rsidRPr="000020A5">
            <w:rPr>
              <w:sz w:val="22"/>
              <w:szCs w:val="22"/>
            </w:rPr>
            <w:t>Teaching Assistant: Biology 329D, Animal Physiology, Duke U.</w:t>
          </w:r>
        </w:sdtContent>
      </w:sdt>
      <w:r w:rsidRPr="000020A5">
        <w:rPr>
          <w:sz w:val="22"/>
          <w:szCs w:val="22"/>
        </w:rPr>
        <w:t xml:space="preserve"> </w:t>
      </w:r>
    </w:p>
    <w:p w14:paraId="3A4D7AF6" w14:textId="77777777" w:rsidR="00E30383" w:rsidRDefault="00DA58D6" w:rsidP="00E30383">
      <w:pPr>
        <w:pStyle w:val="BodyText"/>
        <w:ind w:left="1701"/>
      </w:pPr>
      <w:r w:rsidRPr="000020A5">
        <w:rPr>
          <w:sz w:val="22"/>
        </w:rPr>
        <w:t xml:space="preserve">Taught a </w:t>
      </w:r>
      <w:proofErr w:type="gramStart"/>
      <w:r w:rsidRPr="000020A5">
        <w:rPr>
          <w:sz w:val="22"/>
        </w:rPr>
        <w:t>1 hour/</w:t>
      </w:r>
      <w:proofErr w:type="gramEnd"/>
      <w:r w:rsidRPr="000020A5">
        <w:rPr>
          <w:sz w:val="22"/>
        </w:rPr>
        <w:t xml:space="preserve"> week section that complimented the weekly lectures.  I used this time to develop a course long problem solving strategy </w:t>
      </w:r>
      <w:proofErr w:type="gramStart"/>
      <w:r w:rsidRPr="000020A5">
        <w:rPr>
          <w:sz w:val="22"/>
        </w:rPr>
        <w:t>class</w:t>
      </w:r>
      <w:proofErr w:type="gramEnd"/>
      <w:r w:rsidRPr="000020A5">
        <w:rPr>
          <w:sz w:val="22"/>
        </w:rPr>
        <w:t xml:space="preserve"> as this was a senior level course.  Each week</w:t>
      </w:r>
      <w:ins w:id="3" w:author="Sarah Fausett" w:date="2015-01-19T10:53:00Z">
        <w:r>
          <w:rPr>
            <w:sz w:val="22"/>
          </w:rPr>
          <w:t>,</w:t>
        </w:r>
      </w:ins>
      <w:r w:rsidRPr="000020A5">
        <w:rPr>
          <w:sz w:val="22"/>
        </w:rPr>
        <w:t xml:space="preserve"> I used active learning that began as working strategies to succeed in a ‘problem</w:t>
      </w:r>
      <w:ins w:id="4" w:author="Sarah Fausett" w:date="2015-01-19T10:53:00Z">
        <w:r>
          <w:rPr>
            <w:sz w:val="22"/>
          </w:rPr>
          <w:t>-</w:t>
        </w:r>
      </w:ins>
      <w:r w:rsidRPr="000020A5">
        <w:rPr>
          <w:sz w:val="22"/>
        </w:rPr>
        <w:t>oriented course’</w:t>
      </w:r>
      <w:ins w:id="5" w:author="Sarah Fausett" w:date="2015-01-19T10:54:00Z">
        <w:r>
          <w:rPr>
            <w:sz w:val="22"/>
          </w:rPr>
          <w:t xml:space="preserve">. This </w:t>
        </w:r>
      </w:ins>
      <w:r w:rsidRPr="000020A5">
        <w:rPr>
          <w:sz w:val="22"/>
        </w:rPr>
        <w:t>evolved into approaching problems on the MCAT exam (since Anim</w:t>
      </w:r>
      <w:ins w:id="6" w:author="Sarah Fausett" w:date="2015-01-19T10:53:00Z">
        <w:r>
          <w:rPr>
            <w:sz w:val="22"/>
          </w:rPr>
          <w:t>.</w:t>
        </w:r>
      </w:ins>
      <w:r w:rsidRPr="000020A5">
        <w:rPr>
          <w:sz w:val="22"/>
        </w:rPr>
        <w:t xml:space="preserve"> Phys</w:t>
      </w:r>
      <w:ins w:id="7" w:author="Sarah Fausett" w:date="2015-01-19T10:53:00Z">
        <w:r>
          <w:rPr>
            <w:sz w:val="22"/>
          </w:rPr>
          <w:t>.</w:t>
        </w:r>
      </w:ins>
      <w:r w:rsidRPr="000020A5">
        <w:rPr>
          <w:sz w:val="22"/>
        </w:rPr>
        <w:t xml:space="preserve"> is a large component of this)</w:t>
      </w:r>
      <w:r>
        <w:rPr>
          <w:sz w:val="22"/>
        </w:rPr>
        <w:t xml:space="preserve">. </w:t>
      </w:r>
      <w:r w:rsidRPr="000020A5">
        <w:rPr>
          <w:sz w:val="22"/>
        </w:rPr>
        <w:t>Held office hours, wrote exam questions and graded assignments</w:t>
      </w:r>
      <w:r>
        <w:rPr>
          <w:sz w:val="22"/>
        </w:rPr>
        <w:t>.</w:t>
      </w:r>
    </w:p>
    <w:p w14:paraId="49731379" w14:textId="77777777" w:rsidR="00E30383" w:rsidRDefault="00E30383" w:rsidP="00E30383">
      <w:pPr>
        <w:pStyle w:val="Heading2"/>
        <w:tabs>
          <w:tab w:val="clear" w:pos="5760"/>
          <w:tab w:val="left" w:pos="1701"/>
        </w:tabs>
        <w:rPr>
          <w:sz w:val="22"/>
          <w:szCs w:val="22"/>
        </w:rPr>
      </w:pPr>
      <w:r>
        <w:t>2013 Spring</w:t>
      </w:r>
      <w:r>
        <w:tab/>
      </w:r>
      <w:sdt>
        <w:sdtPr>
          <w:rPr>
            <w:sz w:val="22"/>
            <w:szCs w:val="22"/>
          </w:rPr>
          <w:id w:val="-552698274"/>
          <w:placeholder>
            <w:docPart w:val="4847DD55B1E93841985B1E339F69ED7F"/>
          </w:placeholder>
        </w:sdtPr>
        <w:sdtEndPr/>
        <w:sdtContent>
          <w:r w:rsidRPr="000020A5">
            <w:rPr>
              <w:sz w:val="22"/>
              <w:szCs w:val="22"/>
            </w:rPr>
            <w:t>Teaching Assistant: Biology 220, Cell and Developmental Biology, Duke U.</w:t>
          </w:r>
        </w:sdtContent>
      </w:sdt>
    </w:p>
    <w:p w14:paraId="5EBED635" w14:textId="77777777" w:rsidR="00E30383" w:rsidRDefault="006C114C" w:rsidP="00E30383">
      <w:pPr>
        <w:pStyle w:val="BodyText"/>
        <w:ind w:left="1701"/>
        <w:rPr>
          <w:sz w:val="22"/>
        </w:rPr>
      </w:pPr>
      <w:r w:rsidRPr="000020A5">
        <w:rPr>
          <w:sz w:val="22"/>
        </w:rPr>
        <w:t xml:space="preserve">Taught a </w:t>
      </w:r>
      <w:proofErr w:type="gramStart"/>
      <w:r w:rsidRPr="000020A5">
        <w:rPr>
          <w:sz w:val="22"/>
        </w:rPr>
        <w:t>1 hour/</w:t>
      </w:r>
      <w:proofErr w:type="gramEnd"/>
      <w:r w:rsidRPr="000020A5">
        <w:rPr>
          <w:sz w:val="22"/>
        </w:rPr>
        <w:t xml:space="preserve"> week section that complimented the weekly lectures.  I was free to utilize this time anyway that I saw fit, and used </w:t>
      </w:r>
      <w:ins w:id="8" w:author="Sarah Fausett" w:date="2015-01-19T10:54:00Z">
        <w:r>
          <w:rPr>
            <w:sz w:val="22"/>
          </w:rPr>
          <w:t xml:space="preserve">it </w:t>
        </w:r>
      </w:ins>
      <w:r w:rsidRPr="000020A5">
        <w:rPr>
          <w:sz w:val="22"/>
        </w:rPr>
        <w:t xml:space="preserve">to deploy the active teaching strategies I learned in </w:t>
      </w:r>
      <w:ins w:id="9" w:author="Sarah Fausett" w:date="2015-01-19T10:54:00Z">
        <w:r>
          <w:rPr>
            <w:sz w:val="22"/>
          </w:rPr>
          <w:t>the P</w:t>
        </w:r>
      </w:ins>
      <w:r w:rsidRPr="000020A5">
        <w:rPr>
          <w:sz w:val="22"/>
        </w:rPr>
        <w:t xml:space="preserve">reparing </w:t>
      </w:r>
      <w:ins w:id="10" w:author="Sarah Fausett" w:date="2015-01-19T10:54:00Z">
        <w:r>
          <w:rPr>
            <w:sz w:val="22"/>
          </w:rPr>
          <w:lastRenderedPageBreak/>
          <w:t>F</w:t>
        </w:r>
      </w:ins>
      <w:r w:rsidRPr="000020A5">
        <w:rPr>
          <w:sz w:val="22"/>
        </w:rPr>
        <w:t xml:space="preserve">uture </w:t>
      </w:r>
      <w:ins w:id="11" w:author="Sarah Fausett" w:date="2015-01-19T10:54:00Z">
        <w:r>
          <w:rPr>
            <w:sz w:val="22"/>
          </w:rPr>
          <w:t>F</w:t>
        </w:r>
      </w:ins>
      <w:r w:rsidRPr="000020A5">
        <w:rPr>
          <w:sz w:val="22"/>
        </w:rPr>
        <w:t xml:space="preserve">aculty </w:t>
      </w:r>
      <w:ins w:id="12" w:author="Sarah Fausett" w:date="2015-01-19T10:54:00Z">
        <w:r>
          <w:rPr>
            <w:sz w:val="22"/>
          </w:rPr>
          <w:t>p</w:t>
        </w:r>
      </w:ins>
      <w:r w:rsidRPr="000020A5">
        <w:rPr>
          <w:sz w:val="22"/>
        </w:rPr>
        <w:t xml:space="preserve">rogram and </w:t>
      </w:r>
      <w:ins w:id="13" w:author="Sarah Fausett" w:date="2015-01-19T10:54:00Z">
        <w:r>
          <w:rPr>
            <w:sz w:val="22"/>
          </w:rPr>
          <w:t>C</w:t>
        </w:r>
        <w:r w:rsidRPr="000020A5">
          <w:rPr>
            <w:sz w:val="22"/>
          </w:rPr>
          <w:t>ertificate</w:t>
        </w:r>
        <w:r>
          <w:rPr>
            <w:sz w:val="22"/>
          </w:rPr>
          <w:t xml:space="preserve"> C</w:t>
        </w:r>
      </w:ins>
      <w:r w:rsidRPr="000020A5">
        <w:rPr>
          <w:sz w:val="22"/>
        </w:rPr>
        <w:t xml:space="preserve">ollege </w:t>
      </w:r>
      <w:ins w:id="14" w:author="Sarah Fausett" w:date="2015-01-19T10:54:00Z">
        <w:r>
          <w:rPr>
            <w:sz w:val="22"/>
          </w:rPr>
          <w:t>T</w:t>
        </w:r>
      </w:ins>
      <w:r w:rsidRPr="000020A5">
        <w:rPr>
          <w:sz w:val="22"/>
        </w:rPr>
        <w:t>eaching program</w:t>
      </w:r>
      <w:r>
        <w:rPr>
          <w:sz w:val="22"/>
        </w:rPr>
        <w:t xml:space="preserve">. </w:t>
      </w:r>
      <w:r w:rsidRPr="000020A5">
        <w:rPr>
          <w:sz w:val="22"/>
        </w:rPr>
        <w:t>Held office hours, wrote exam questions</w:t>
      </w:r>
      <w:ins w:id="15" w:author="Sarah Fausett" w:date="2015-01-19T10:55:00Z">
        <w:r>
          <w:rPr>
            <w:sz w:val="22"/>
          </w:rPr>
          <w:t>,</w:t>
        </w:r>
      </w:ins>
      <w:r w:rsidRPr="000020A5">
        <w:rPr>
          <w:sz w:val="22"/>
        </w:rPr>
        <w:t xml:space="preserve"> and graded assignment</w:t>
      </w:r>
      <w:r>
        <w:rPr>
          <w:sz w:val="22"/>
        </w:rPr>
        <w:t>s.</w:t>
      </w:r>
    </w:p>
    <w:p w14:paraId="5A2C9382" w14:textId="77777777" w:rsidR="006C114C" w:rsidRDefault="006C114C" w:rsidP="006C114C">
      <w:pPr>
        <w:pStyle w:val="Heading2"/>
        <w:tabs>
          <w:tab w:val="clear" w:pos="5760"/>
          <w:tab w:val="left" w:pos="1701"/>
        </w:tabs>
        <w:rPr>
          <w:sz w:val="22"/>
          <w:szCs w:val="22"/>
        </w:rPr>
      </w:pPr>
      <w:r>
        <w:t>2013 Spring</w:t>
      </w:r>
      <w:r>
        <w:tab/>
        <w:t>Team Teacher: Biotechnology, Durham Community College</w:t>
      </w:r>
    </w:p>
    <w:p w14:paraId="7B23BD69" w14:textId="77777777" w:rsidR="006C114C" w:rsidRPr="00BE2D2D" w:rsidRDefault="006C114C" w:rsidP="006C114C">
      <w:pPr>
        <w:pStyle w:val="BodyText"/>
        <w:ind w:left="1701"/>
        <w:rPr>
          <w:sz w:val="22"/>
        </w:rPr>
      </w:pPr>
      <w:ins w:id="16" w:author="Jaocb Warner" w:date="2015-01-20T11:14:00Z">
        <w:r w:rsidRPr="00BE2D2D">
          <w:rPr>
            <w:sz w:val="22"/>
          </w:rPr>
          <w:t xml:space="preserve">Taught </w:t>
        </w:r>
      </w:ins>
      <w:ins w:id="17" w:author="Jaocb Warner" w:date="2015-01-20T12:07:00Z">
        <w:r w:rsidRPr="00BE2D2D">
          <w:rPr>
            <w:sz w:val="22"/>
          </w:rPr>
          <w:t>the microbiology section (3, four hour sessions)</w:t>
        </w:r>
      </w:ins>
      <w:ins w:id="18" w:author="Jaocb Warner" w:date="2015-01-20T12:08:00Z">
        <w:r w:rsidRPr="00BE2D2D">
          <w:rPr>
            <w:sz w:val="22"/>
          </w:rPr>
          <w:t xml:space="preserve"> of a modular Biotechnology course. </w:t>
        </w:r>
        <w:proofErr w:type="gramStart"/>
        <w:r w:rsidRPr="00BE2D2D">
          <w:rPr>
            <w:sz w:val="22"/>
          </w:rPr>
          <w:t>The course was overseen by an advisor but lesson planning</w:t>
        </w:r>
        <w:proofErr w:type="gramEnd"/>
        <w:r w:rsidRPr="00BE2D2D">
          <w:rPr>
            <w:sz w:val="22"/>
          </w:rPr>
          <w:t xml:space="preserve"> and execution was up to the instructors. I designed a</w:t>
        </w:r>
      </w:ins>
      <w:ins w:id="19" w:author="Jaocb Warner" w:date="2015-01-20T12:10:00Z">
        <w:r w:rsidRPr="00BE2D2D">
          <w:rPr>
            <w:sz w:val="22"/>
          </w:rPr>
          <w:t xml:space="preserve"> group project as a laboratory, lecture hybrid. This course was the most diverse in terms of student </w:t>
        </w:r>
      </w:ins>
      <w:ins w:id="20" w:author="Jaocb Warner" w:date="2015-01-20T12:11:00Z">
        <w:r w:rsidRPr="00BE2D2D">
          <w:rPr>
            <w:sz w:val="22"/>
          </w:rPr>
          <w:t xml:space="preserve">aptitude and I learned how to manage </w:t>
        </w:r>
      </w:ins>
      <w:ins w:id="21" w:author="Jaocb Warner" w:date="2015-01-20T12:12:00Z">
        <w:r w:rsidRPr="00BE2D2D">
          <w:rPr>
            <w:sz w:val="22"/>
          </w:rPr>
          <w:t xml:space="preserve">highly </w:t>
        </w:r>
      </w:ins>
      <w:r w:rsidRPr="00BE2D2D">
        <w:rPr>
          <w:sz w:val="22"/>
        </w:rPr>
        <w:t>heterogeneous</w:t>
      </w:r>
      <w:ins w:id="22" w:author="Jaocb Warner" w:date="2015-01-20T12:12:00Z">
        <w:r w:rsidRPr="00BE2D2D">
          <w:rPr>
            <w:sz w:val="22"/>
          </w:rPr>
          <w:t xml:space="preserve"> class. I did this by using group work to allow the more advanced students to bring the slower students along as the project moved forward</w:t>
        </w:r>
      </w:ins>
      <w:r w:rsidRPr="00BE2D2D">
        <w:rPr>
          <w:sz w:val="22"/>
        </w:rPr>
        <w:t>.</w:t>
      </w:r>
    </w:p>
    <w:p w14:paraId="25266786" w14:textId="77777777" w:rsidR="00E30383" w:rsidRDefault="00E30383" w:rsidP="00E30383">
      <w:pPr>
        <w:pStyle w:val="Heading2"/>
        <w:tabs>
          <w:tab w:val="clear" w:pos="5760"/>
          <w:tab w:val="left" w:pos="1701"/>
        </w:tabs>
        <w:rPr>
          <w:sz w:val="22"/>
          <w:szCs w:val="22"/>
        </w:rPr>
      </w:pPr>
      <w:r>
        <w:t>2012 Fall</w:t>
      </w:r>
      <w:r>
        <w:tab/>
        <w:t>T</w:t>
      </w:r>
      <w:r w:rsidRPr="000020A5">
        <w:rPr>
          <w:sz w:val="22"/>
          <w:szCs w:val="22"/>
        </w:rPr>
        <w:t>eaching Assistant: Biology 329D, Animal Physiology, Duke U.</w:t>
      </w:r>
    </w:p>
    <w:p w14:paraId="4D5E3541" w14:textId="77777777" w:rsidR="00E30383" w:rsidRPr="00E30383" w:rsidRDefault="006C114C" w:rsidP="00E30383">
      <w:pPr>
        <w:pStyle w:val="BodyText"/>
        <w:ind w:left="1701"/>
      </w:pPr>
      <w:r>
        <w:t>See 2013 Fall above.</w:t>
      </w:r>
    </w:p>
    <w:p w14:paraId="322DD395" w14:textId="77777777" w:rsidR="00E30383" w:rsidRDefault="00E30383" w:rsidP="00E30383">
      <w:pPr>
        <w:pStyle w:val="Heading2"/>
        <w:tabs>
          <w:tab w:val="clear" w:pos="5760"/>
          <w:tab w:val="left" w:pos="1701"/>
        </w:tabs>
        <w:rPr>
          <w:sz w:val="22"/>
          <w:szCs w:val="22"/>
        </w:rPr>
      </w:pPr>
      <w:r>
        <w:t>2012 Spring</w:t>
      </w:r>
      <w:r>
        <w:tab/>
      </w:r>
      <w:sdt>
        <w:sdtPr>
          <w:id w:val="-77129284"/>
          <w:placeholder>
            <w:docPart w:val="9F4D8E1B0DA0A04CA82FB7D1BBBEEB96"/>
          </w:placeholder>
        </w:sdtPr>
        <w:sdtEndPr>
          <w:rPr>
            <w:rFonts w:asciiTheme="minorHAnsi" w:eastAsiaTheme="minorEastAsia" w:hAnsiTheme="minorHAnsi" w:cstheme="minorBidi"/>
            <w:b w:val="0"/>
            <w:bCs w:val="0"/>
            <w:color w:val="auto"/>
            <w:sz w:val="22"/>
            <w:szCs w:val="22"/>
          </w:rPr>
        </w:sdtEndPr>
        <w:sdtContent>
          <w:r>
            <w:rPr>
              <w:sz w:val="22"/>
              <w:szCs w:val="22"/>
            </w:rPr>
            <w:t>Guest Lecturer: Biology of Human Disease</w:t>
          </w:r>
        </w:sdtContent>
      </w:sdt>
      <w:proofErr w:type="gramStart"/>
      <w:r w:rsidRPr="000020A5">
        <w:rPr>
          <w:sz w:val="22"/>
          <w:szCs w:val="22"/>
        </w:rPr>
        <w:t xml:space="preserve"> </w:t>
      </w:r>
      <w:r>
        <w:rPr>
          <w:sz w:val="22"/>
          <w:szCs w:val="22"/>
        </w:rPr>
        <w:t>,</w:t>
      </w:r>
      <w:proofErr w:type="gramEnd"/>
      <w:r>
        <w:rPr>
          <w:sz w:val="22"/>
          <w:szCs w:val="22"/>
        </w:rPr>
        <w:t xml:space="preserve"> Guilford College, Greensboro, NC</w:t>
      </w:r>
    </w:p>
    <w:p w14:paraId="231AD439" w14:textId="77777777" w:rsidR="00E30383" w:rsidRPr="00E30383" w:rsidRDefault="006C114C" w:rsidP="00E30383">
      <w:pPr>
        <w:pStyle w:val="BodyText"/>
        <w:ind w:left="1701"/>
      </w:pPr>
      <w:ins w:id="23" w:author="Jaocb Warner" w:date="2015-01-20T12:16:00Z">
        <w:r>
          <w:rPr>
            <w:sz w:val="22"/>
          </w:rPr>
          <w:t xml:space="preserve">Designed and taught a lecture and lab section of the Biology of Human Disease course. I designed a mock differential diagnosis where the students studied charts of malaria </w:t>
        </w:r>
      </w:ins>
      <w:ins w:id="24" w:author="Jaocb Warner" w:date="2015-01-20T12:17:00Z">
        <w:r>
          <w:rPr>
            <w:sz w:val="22"/>
          </w:rPr>
          <w:t xml:space="preserve">victims and blood smears </w:t>
        </w:r>
      </w:ins>
      <w:ins w:id="25" w:author="Jaocb Warner" w:date="2015-01-20T12:18:00Z">
        <w:r>
          <w:rPr>
            <w:sz w:val="22"/>
          </w:rPr>
          <w:t>from a malaria lab at duke to diagnose the malaria strain of the ‘patient’</w:t>
        </w:r>
      </w:ins>
      <w:r>
        <w:rPr>
          <w:sz w:val="22"/>
        </w:rPr>
        <w:t xml:space="preserve">. </w:t>
      </w:r>
      <w:ins w:id="26" w:author="Jaocb Warner" w:date="2015-01-20T12:19:00Z">
        <w:r>
          <w:rPr>
            <w:sz w:val="22"/>
          </w:rPr>
          <w:t xml:space="preserve">Was observed and evaluated by Dr. Michele </w:t>
        </w:r>
        <w:proofErr w:type="spellStart"/>
        <w:r>
          <w:rPr>
            <w:sz w:val="22"/>
          </w:rPr>
          <w:t>Malotky</w:t>
        </w:r>
        <w:proofErr w:type="spellEnd"/>
        <w:r>
          <w:rPr>
            <w:sz w:val="22"/>
          </w:rPr>
          <w:t xml:space="preserve"> at Guilford College</w:t>
        </w:r>
      </w:ins>
      <w:r>
        <w:rPr>
          <w:sz w:val="22"/>
        </w:rPr>
        <w:t>.</w:t>
      </w:r>
    </w:p>
    <w:p w14:paraId="574C410F" w14:textId="77777777" w:rsidR="00E30383" w:rsidRDefault="00E30383" w:rsidP="00E30383">
      <w:pPr>
        <w:pStyle w:val="Heading2"/>
        <w:tabs>
          <w:tab w:val="clear" w:pos="5760"/>
          <w:tab w:val="left" w:pos="1701"/>
        </w:tabs>
        <w:rPr>
          <w:sz w:val="22"/>
          <w:szCs w:val="22"/>
        </w:rPr>
      </w:pPr>
      <w:r>
        <w:t>2011 Spring</w:t>
      </w:r>
      <w:r>
        <w:tab/>
      </w:r>
      <w:sdt>
        <w:sdtPr>
          <w:rPr>
            <w:sz w:val="22"/>
            <w:szCs w:val="22"/>
          </w:rPr>
          <w:id w:val="393083899"/>
          <w:placeholder>
            <w:docPart w:val="3130D30B374CFF4B9482052999DCA7BB"/>
          </w:placeholder>
        </w:sdtPr>
        <w:sdtEndPr/>
        <w:sdtContent>
          <w:r w:rsidRPr="000020A5">
            <w:rPr>
              <w:sz w:val="22"/>
              <w:szCs w:val="22"/>
            </w:rPr>
            <w:t xml:space="preserve">Teaching Assistant: Biology 101, Molecular Biology, </w:t>
          </w:r>
          <w:proofErr w:type="gramStart"/>
          <w:r w:rsidRPr="000020A5">
            <w:rPr>
              <w:sz w:val="22"/>
              <w:szCs w:val="22"/>
            </w:rPr>
            <w:t>Duke</w:t>
          </w:r>
          <w:proofErr w:type="gramEnd"/>
          <w:r w:rsidRPr="000020A5">
            <w:rPr>
              <w:sz w:val="22"/>
              <w:szCs w:val="22"/>
            </w:rPr>
            <w:t xml:space="preserve"> U.</w:t>
          </w:r>
        </w:sdtContent>
      </w:sdt>
    </w:p>
    <w:p w14:paraId="2368B8B0" w14:textId="77777777" w:rsidR="006C114C" w:rsidRPr="00BE2D2D" w:rsidRDefault="006C114C" w:rsidP="006C114C">
      <w:pPr>
        <w:pStyle w:val="BodyText"/>
        <w:ind w:left="1701"/>
        <w:rPr>
          <w:sz w:val="22"/>
        </w:rPr>
      </w:pPr>
      <w:r w:rsidRPr="00BE2D2D">
        <w:rPr>
          <w:sz w:val="22"/>
        </w:rPr>
        <w:t>Taught a 2</w:t>
      </w:r>
      <w:proofErr w:type="gramStart"/>
      <w:r w:rsidRPr="00BE2D2D">
        <w:rPr>
          <w:sz w:val="22"/>
        </w:rPr>
        <w:t>.5</w:t>
      </w:r>
      <w:ins w:id="27" w:author="Sarah Fausett" w:date="2015-01-19T10:55:00Z">
        <w:r w:rsidRPr="00BE2D2D">
          <w:rPr>
            <w:sz w:val="22"/>
          </w:rPr>
          <w:t xml:space="preserve"> </w:t>
        </w:r>
      </w:ins>
      <w:r w:rsidRPr="00BE2D2D">
        <w:rPr>
          <w:sz w:val="22"/>
        </w:rPr>
        <w:t>hour</w:t>
      </w:r>
      <w:proofErr w:type="gramEnd"/>
      <w:r w:rsidRPr="00BE2D2D">
        <w:rPr>
          <w:sz w:val="22"/>
        </w:rPr>
        <w:t xml:space="preserve"> lab section one day </w:t>
      </w:r>
      <w:ins w:id="28" w:author="Sarah Fausett" w:date="2015-01-19T10:55:00Z">
        <w:r w:rsidRPr="00BE2D2D">
          <w:rPr>
            <w:sz w:val="22"/>
          </w:rPr>
          <w:t>per</w:t>
        </w:r>
      </w:ins>
      <w:r w:rsidRPr="00BE2D2D">
        <w:rPr>
          <w:sz w:val="22"/>
        </w:rPr>
        <w:t xml:space="preserve"> week.  By teaching a difficult subject to entry-level students</w:t>
      </w:r>
      <w:ins w:id="29" w:author="Sarah Fausett" w:date="2015-01-19T10:55:00Z">
        <w:r w:rsidRPr="00BE2D2D">
          <w:rPr>
            <w:sz w:val="22"/>
          </w:rPr>
          <w:t>,</w:t>
        </w:r>
      </w:ins>
      <w:r w:rsidRPr="00BE2D2D">
        <w:rPr>
          <w:sz w:val="22"/>
        </w:rPr>
        <w:t xml:space="preserve"> I greatly improved my teaching abilities</w:t>
      </w:r>
      <w:ins w:id="30" w:author="Sarah Fausett" w:date="2015-01-19T10:55:00Z">
        <w:r w:rsidRPr="00BE2D2D">
          <w:rPr>
            <w:sz w:val="22"/>
          </w:rPr>
          <w:t>.</w:t>
        </w:r>
      </w:ins>
      <w:r w:rsidRPr="00BE2D2D">
        <w:rPr>
          <w:sz w:val="22"/>
        </w:rPr>
        <w:t xml:space="preserve"> </w:t>
      </w:r>
      <w:ins w:id="31" w:author="Sarah Fausett" w:date="2015-01-19T10:55:00Z">
        <w:r w:rsidRPr="00BE2D2D">
          <w:rPr>
            <w:sz w:val="22"/>
          </w:rPr>
          <w:t>S</w:t>
        </w:r>
      </w:ins>
      <w:r w:rsidRPr="00BE2D2D">
        <w:rPr>
          <w:sz w:val="22"/>
        </w:rPr>
        <w:t>pecifically</w:t>
      </w:r>
      <w:ins w:id="32" w:author="Sarah Fausett" w:date="2015-01-19T10:55:00Z">
        <w:r w:rsidRPr="00BE2D2D">
          <w:rPr>
            <w:sz w:val="22"/>
          </w:rPr>
          <w:t>, I learned</w:t>
        </w:r>
      </w:ins>
      <w:r w:rsidRPr="00BE2D2D">
        <w:rPr>
          <w:sz w:val="22"/>
        </w:rPr>
        <w:t xml:space="preserve"> how to iterate and use analogies to help students understand abstract concepts.  This improvement in my abilities was reflected in the overall, very positive student reviews from this class. Held office hours, wrote exam questions</w:t>
      </w:r>
      <w:ins w:id="33" w:author="Sarah Fausett" w:date="2015-01-19T10:56:00Z">
        <w:r w:rsidRPr="00BE2D2D">
          <w:rPr>
            <w:sz w:val="22"/>
          </w:rPr>
          <w:t>,</w:t>
        </w:r>
      </w:ins>
      <w:r w:rsidRPr="00BE2D2D">
        <w:rPr>
          <w:sz w:val="22"/>
        </w:rPr>
        <w:t xml:space="preserve"> and graded assignments.</w:t>
      </w:r>
    </w:p>
    <w:p w14:paraId="0382026C" w14:textId="77777777" w:rsidR="006C114C" w:rsidRDefault="006C114C" w:rsidP="006C114C">
      <w:pPr>
        <w:pStyle w:val="Heading2"/>
        <w:tabs>
          <w:tab w:val="clear" w:pos="5760"/>
          <w:tab w:val="left" w:pos="1701"/>
        </w:tabs>
        <w:rPr>
          <w:sz w:val="22"/>
          <w:szCs w:val="22"/>
        </w:rPr>
      </w:pPr>
      <w:r>
        <w:t>2010 Nov</w:t>
      </w:r>
      <w:r>
        <w:tab/>
      </w:r>
      <w:sdt>
        <w:sdtPr>
          <w:id w:val="2012176248"/>
          <w:placeholder>
            <w:docPart w:val="89481637B9DA874A880485672690D9B8"/>
          </w:placeholder>
        </w:sdtPr>
        <w:sdtEndPr>
          <w:rPr>
            <w:rFonts w:asciiTheme="minorHAnsi" w:eastAsiaTheme="minorEastAsia" w:hAnsiTheme="minorHAnsi" w:cstheme="minorBidi"/>
            <w:b w:val="0"/>
            <w:bCs w:val="0"/>
            <w:color w:val="auto"/>
            <w:sz w:val="22"/>
            <w:szCs w:val="22"/>
          </w:rPr>
        </w:sdtEndPr>
        <w:sdtContent>
          <w:r>
            <w:rPr>
              <w:sz w:val="22"/>
              <w:szCs w:val="22"/>
            </w:rPr>
            <w:t>Guest Lecturer: Developmental Biology, High Point University, High Point, NC</w:t>
          </w:r>
        </w:sdtContent>
      </w:sdt>
      <w:r w:rsidRPr="000020A5">
        <w:rPr>
          <w:sz w:val="22"/>
          <w:szCs w:val="22"/>
        </w:rPr>
        <w:t xml:space="preserve"> </w:t>
      </w:r>
    </w:p>
    <w:p w14:paraId="2DA38B7A" w14:textId="77777777" w:rsidR="006C114C" w:rsidRPr="00BE2D2D" w:rsidRDefault="006C114C" w:rsidP="006C114C">
      <w:pPr>
        <w:pStyle w:val="BodyText"/>
        <w:ind w:left="1701"/>
        <w:rPr>
          <w:sz w:val="22"/>
        </w:rPr>
      </w:pPr>
      <w:ins w:id="34" w:author="Jaocb Warner" w:date="2015-01-20T12:20:00Z">
        <w:r w:rsidRPr="00BE2D2D">
          <w:rPr>
            <w:sz w:val="22"/>
          </w:rPr>
          <w:t xml:space="preserve">Designed and taught a lab section on sea urchin embryology to the developmental biology course at High Point </w:t>
        </w:r>
      </w:ins>
      <w:ins w:id="35" w:author="Jaocb Warner" w:date="2015-01-20T12:22:00Z">
        <w:r w:rsidRPr="00BE2D2D">
          <w:rPr>
            <w:sz w:val="22"/>
          </w:rPr>
          <w:t>University</w:t>
        </w:r>
      </w:ins>
      <w:r w:rsidRPr="00BE2D2D">
        <w:rPr>
          <w:sz w:val="22"/>
        </w:rPr>
        <w:t>.</w:t>
      </w:r>
    </w:p>
    <w:p w14:paraId="762AA188" w14:textId="77777777" w:rsidR="00E30383" w:rsidRDefault="00E30383" w:rsidP="00E30383">
      <w:pPr>
        <w:pStyle w:val="Heading2"/>
        <w:tabs>
          <w:tab w:val="clear" w:pos="5760"/>
          <w:tab w:val="left" w:pos="1701"/>
        </w:tabs>
        <w:rPr>
          <w:sz w:val="22"/>
          <w:szCs w:val="22"/>
        </w:rPr>
      </w:pPr>
      <w:r>
        <w:t>2010 Nov</w:t>
      </w:r>
      <w:r>
        <w:tab/>
      </w:r>
      <w:sdt>
        <w:sdtPr>
          <w:id w:val="1739893400"/>
          <w:placeholder>
            <w:docPart w:val="1AB4357E70BCDE45B3D0E6E71E0C5608"/>
          </w:placeholder>
        </w:sdtPr>
        <w:sdtEndPr>
          <w:rPr>
            <w:rFonts w:asciiTheme="minorHAnsi" w:eastAsiaTheme="minorEastAsia" w:hAnsiTheme="minorHAnsi" w:cstheme="minorBidi"/>
            <w:b w:val="0"/>
            <w:bCs w:val="0"/>
            <w:color w:val="auto"/>
            <w:sz w:val="22"/>
            <w:szCs w:val="22"/>
          </w:rPr>
        </w:sdtEndPr>
        <w:sdtContent>
          <w:r w:rsidRPr="000020A5">
            <w:rPr>
              <w:sz w:val="22"/>
              <w:szCs w:val="22"/>
            </w:rPr>
            <w:t>Teaching Assistant: Gene Regulatory N</w:t>
          </w:r>
          <w:r>
            <w:rPr>
              <w:sz w:val="22"/>
              <w:szCs w:val="22"/>
            </w:rPr>
            <w:t>etworks Course, Woods Hole MBL, MA</w:t>
          </w:r>
        </w:sdtContent>
      </w:sdt>
      <w:r w:rsidRPr="000020A5">
        <w:rPr>
          <w:sz w:val="22"/>
          <w:szCs w:val="22"/>
        </w:rPr>
        <w:t xml:space="preserve"> </w:t>
      </w:r>
    </w:p>
    <w:p w14:paraId="5C83D2EB" w14:textId="77777777" w:rsidR="00E30383" w:rsidRPr="00BE2D2D" w:rsidRDefault="006C114C" w:rsidP="00E30383">
      <w:pPr>
        <w:pStyle w:val="BodyText"/>
        <w:ind w:left="1701"/>
        <w:rPr>
          <w:sz w:val="22"/>
        </w:rPr>
      </w:pPr>
      <w:r w:rsidRPr="00BE2D2D">
        <w:rPr>
          <w:sz w:val="22"/>
        </w:rPr>
        <w:t xml:space="preserve">Administered the laboratory section of this 2-week short course.  Taught students various methods in molecular biology.  Learned how to teach my scientific superiors (all students were PhDs), most notably how to </w:t>
      </w:r>
      <w:ins w:id="36" w:author="Jaocb Warner" w:date="2015-01-19T11:11:00Z">
        <w:r w:rsidRPr="00BE2D2D">
          <w:rPr>
            <w:sz w:val="22"/>
          </w:rPr>
          <w:t xml:space="preserve">assess </w:t>
        </w:r>
      </w:ins>
      <w:r w:rsidRPr="00BE2D2D">
        <w:rPr>
          <w:sz w:val="22"/>
        </w:rPr>
        <w:t>a persons ability.</w:t>
      </w:r>
    </w:p>
    <w:p w14:paraId="483F6C98" w14:textId="77777777" w:rsidR="00E30383" w:rsidRDefault="00E30383" w:rsidP="00E30383">
      <w:pPr>
        <w:pStyle w:val="Heading2"/>
        <w:tabs>
          <w:tab w:val="clear" w:pos="5760"/>
          <w:tab w:val="left" w:pos="1701"/>
        </w:tabs>
        <w:rPr>
          <w:sz w:val="22"/>
          <w:szCs w:val="22"/>
        </w:rPr>
      </w:pPr>
      <w:r>
        <w:t xml:space="preserve">2006 </w:t>
      </w:r>
      <w:proofErr w:type="gramStart"/>
      <w:r>
        <w:t>-  2007</w:t>
      </w:r>
      <w:proofErr w:type="gramEnd"/>
      <w:r>
        <w:tab/>
      </w:r>
      <w:sdt>
        <w:sdtPr>
          <w:id w:val="1035922684"/>
          <w:placeholder>
            <w:docPart w:val="E03A562E42BA114FB02EEFA836C6937E"/>
          </w:placeholder>
        </w:sdtPr>
        <w:sdtEndPr>
          <w:rPr>
            <w:rFonts w:asciiTheme="minorHAnsi" w:eastAsiaTheme="minorEastAsia" w:hAnsiTheme="minorHAnsi" w:cstheme="minorBidi"/>
            <w:b w:val="0"/>
            <w:bCs w:val="0"/>
            <w:color w:val="auto"/>
            <w:sz w:val="22"/>
            <w:szCs w:val="22"/>
          </w:rPr>
        </w:sdtEndPr>
        <w:sdtContent>
          <w:sdt>
            <w:sdtPr>
              <w:rPr>
                <w:sz w:val="22"/>
                <w:szCs w:val="22"/>
              </w:rPr>
              <w:id w:val="166224274"/>
              <w:placeholder>
                <w:docPart w:val="5688C0E08FFFA549B42905134CC351B0"/>
              </w:placeholder>
            </w:sdtPr>
            <w:sdtEndPr/>
            <w:sdtContent>
              <w:r w:rsidRPr="000020A5">
                <w:rPr>
                  <w:sz w:val="22"/>
                  <w:szCs w:val="22"/>
                </w:rPr>
                <w:t xml:space="preserve">English </w:t>
              </w:r>
              <w:r>
                <w:rPr>
                  <w:sz w:val="22"/>
                  <w:szCs w:val="22"/>
                </w:rPr>
                <w:t>as a Foreign Language</w:t>
              </w:r>
              <w:r w:rsidRPr="000020A5">
                <w:rPr>
                  <w:sz w:val="22"/>
                  <w:szCs w:val="22"/>
                </w:rPr>
                <w:t xml:space="preserve">: </w:t>
              </w:r>
              <w:proofErr w:type="spellStart"/>
              <w:r w:rsidRPr="000020A5">
                <w:rPr>
                  <w:sz w:val="22"/>
                  <w:szCs w:val="22"/>
                </w:rPr>
                <w:t>Linguacenter</w:t>
              </w:r>
              <w:proofErr w:type="spellEnd"/>
              <w:r w:rsidRPr="000020A5">
                <w:rPr>
                  <w:sz w:val="22"/>
                  <w:szCs w:val="22"/>
                </w:rPr>
                <w:t xml:space="preserve"> Madrid, Spain.</w:t>
              </w:r>
            </w:sdtContent>
          </w:sdt>
        </w:sdtContent>
      </w:sdt>
      <w:r w:rsidRPr="000020A5">
        <w:rPr>
          <w:sz w:val="22"/>
          <w:szCs w:val="22"/>
        </w:rPr>
        <w:t xml:space="preserve"> </w:t>
      </w:r>
    </w:p>
    <w:p w14:paraId="4435DA49" w14:textId="77777777" w:rsidR="00E30383" w:rsidRPr="00BE2D2D" w:rsidRDefault="006C114C" w:rsidP="00E30383">
      <w:pPr>
        <w:pStyle w:val="BodyText"/>
        <w:ind w:left="1701"/>
        <w:rPr>
          <w:sz w:val="22"/>
        </w:rPr>
      </w:pPr>
      <w:proofErr w:type="gramStart"/>
      <w:r w:rsidRPr="00BE2D2D">
        <w:rPr>
          <w:sz w:val="22"/>
        </w:rPr>
        <w:t>Over 600 classroom hours (24 class hours/ week).</w:t>
      </w:r>
      <w:proofErr w:type="gramEnd"/>
      <w:r w:rsidRPr="00BE2D2D">
        <w:rPr>
          <w:sz w:val="22"/>
        </w:rPr>
        <w:t xml:space="preserve">  </w:t>
      </w:r>
      <w:proofErr w:type="gramStart"/>
      <w:r w:rsidRPr="00BE2D2D">
        <w:rPr>
          <w:sz w:val="22"/>
        </w:rPr>
        <w:t>Designed and administered five curriculums.</w:t>
      </w:r>
      <w:proofErr w:type="gramEnd"/>
      <w:r w:rsidRPr="00BE2D2D">
        <w:rPr>
          <w:sz w:val="22"/>
        </w:rPr>
        <w:t xml:space="preserve">  Designed daily lesson plans.  Class sizes ranged 4</w:t>
      </w:r>
      <w:ins w:id="37" w:author="Sarah Fausett" w:date="2015-01-19T10:58:00Z">
        <w:r w:rsidRPr="00BE2D2D">
          <w:rPr>
            <w:sz w:val="22"/>
          </w:rPr>
          <w:t xml:space="preserve"> </w:t>
        </w:r>
      </w:ins>
      <w:ins w:id="38" w:author="Sarah Fausett" w:date="2015-01-19T10:59:00Z">
        <w:r w:rsidRPr="00BE2D2D">
          <w:rPr>
            <w:b/>
            <w:sz w:val="22"/>
          </w:rPr>
          <w:t>–</w:t>
        </w:r>
      </w:ins>
      <w:r w:rsidRPr="00BE2D2D">
        <w:rPr>
          <w:sz w:val="22"/>
        </w:rPr>
        <w:t xml:space="preserve"> 16 students.  Skill levels ranged from </w:t>
      </w:r>
      <w:ins w:id="39" w:author="Sarah Fausett" w:date="2015-01-19T10:59:00Z">
        <w:r w:rsidRPr="00BE2D2D">
          <w:rPr>
            <w:sz w:val="22"/>
          </w:rPr>
          <w:t xml:space="preserve">novice </w:t>
        </w:r>
      </w:ins>
      <w:r w:rsidRPr="00BE2D2D">
        <w:rPr>
          <w:sz w:val="22"/>
        </w:rPr>
        <w:t>to advanced.  Fell in love with teaching.</w:t>
      </w:r>
    </w:p>
    <w:p w14:paraId="6103FEE8" w14:textId="77777777" w:rsidR="006C114C" w:rsidRDefault="006C114C" w:rsidP="006C114C">
      <w:pPr>
        <w:pStyle w:val="Heading1"/>
      </w:pPr>
      <w:r>
        <w:lastRenderedPageBreak/>
        <w:t>Major Collaborations</w:t>
      </w:r>
    </w:p>
    <w:sdt>
      <w:sdtPr>
        <w:id w:val="805432263"/>
        <w:placeholder>
          <w:docPart w:val="0C25F21E005F8946B6A559FB08EFB6F9"/>
        </w:placeholder>
      </w:sdtPr>
      <w:sdtEndPr>
        <w:rPr>
          <w:rFonts w:asciiTheme="minorHAnsi" w:hAnsiTheme="minorHAnsi"/>
          <w:b w:val="0"/>
          <w:sz w:val="22"/>
          <w:szCs w:val="22"/>
        </w:rPr>
      </w:sdtEndPr>
      <w:sdtContent>
        <w:p w14:paraId="7156E2B2" w14:textId="77777777" w:rsidR="006C114C" w:rsidRDefault="00421023" w:rsidP="006C114C">
          <w:pPr>
            <w:pStyle w:val="Heading2"/>
            <w:tabs>
              <w:tab w:val="clear" w:pos="5760"/>
              <w:tab w:val="left" w:pos="1701"/>
            </w:tabs>
            <w:ind w:left="1700" w:hanging="1700"/>
          </w:pPr>
          <w:sdt>
            <w:sdtPr>
              <w:id w:val="-1803225474"/>
              <w:placeholder>
                <w:docPart w:val="B9E101B2985A984483C9CA7BE26AA9AC"/>
              </w:placeholder>
            </w:sdtPr>
            <w:sdtEndPr/>
            <w:sdtContent>
              <w:r w:rsidR="006C114C">
                <w:t>2012</w:t>
              </w:r>
            </w:sdtContent>
          </w:sdt>
          <w:r w:rsidR="006C114C">
            <w:t xml:space="preserve"> </w:t>
          </w:r>
          <w:r w:rsidR="006C114C">
            <w:tab/>
          </w:r>
          <w:r w:rsidR="006C114C">
            <w:tab/>
          </w:r>
          <w:r w:rsidR="006C114C" w:rsidRPr="00836AB8">
            <w:rPr>
              <w:sz w:val="22"/>
            </w:rPr>
            <w:t>Robert L Morris and Ali M McCarthy, Wheaton College, MA.</w:t>
          </w:r>
        </w:p>
        <w:sdt>
          <w:sdtPr>
            <w:rPr>
              <w:rFonts w:asciiTheme="minorHAnsi" w:hAnsiTheme="minorHAnsi"/>
              <w:b w:val="0"/>
              <w:sz w:val="22"/>
              <w:szCs w:val="22"/>
            </w:rPr>
            <w:id w:val="-1097784171"/>
            <w:placeholder>
              <w:docPart w:val="35C004D6EC7A12499C16D3CE15C3B783"/>
            </w:placeholder>
          </w:sdtPr>
          <w:sdtEndPr/>
          <w:sdtContent>
            <w:p w14:paraId="2D43AD64" w14:textId="77777777" w:rsidR="006C114C" w:rsidRPr="00BE2D2D" w:rsidRDefault="006C114C" w:rsidP="006C114C">
              <w:pPr>
                <w:pStyle w:val="Heading2"/>
                <w:tabs>
                  <w:tab w:val="clear" w:pos="5760"/>
                  <w:tab w:val="left" w:pos="1701"/>
                </w:tabs>
                <w:ind w:left="1700" w:firstLine="1"/>
                <w:rPr>
                  <w:rFonts w:asciiTheme="minorHAnsi" w:hAnsiTheme="minorHAnsi"/>
                  <w:b w:val="0"/>
                  <w:sz w:val="22"/>
                  <w:szCs w:val="22"/>
                </w:rPr>
              </w:pPr>
              <w:r w:rsidRPr="00BE2D2D">
                <w:rPr>
                  <w:rFonts w:asciiTheme="minorHAnsi" w:hAnsiTheme="minorHAnsi"/>
                  <w:b w:val="0"/>
                  <w:sz w:val="22"/>
                  <w:szCs w:val="22"/>
                </w:rPr>
                <w:t>Mentored Ms</w:t>
              </w:r>
              <w:ins w:id="40" w:author="Sarah Fausett" w:date="2015-01-19T10:59:00Z">
                <w:r w:rsidRPr="00BE2D2D">
                  <w:rPr>
                    <w:rFonts w:asciiTheme="minorHAnsi" w:hAnsiTheme="minorHAnsi"/>
                    <w:b w:val="0"/>
                    <w:sz w:val="22"/>
                    <w:szCs w:val="22"/>
                  </w:rPr>
                  <w:t>.</w:t>
                </w:r>
              </w:ins>
              <w:r w:rsidRPr="00BE2D2D">
                <w:rPr>
                  <w:rFonts w:asciiTheme="minorHAnsi" w:hAnsiTheme="minorHAnsi"/>
                  <w:b w:val="0"/>
                  <w:sz w:val="22"/>
                  <w:szCs w:val="22"/>
                </w:rPr>
                <w:t xml:space="preserve"> McCarthy, a student of Dr. Morris, at Duke University for 8 weeks in the summer. During this time I helped her adapt a protocol developed by Dr. Morris to perform TEM on sea urchin cilia. This work was published in Warner et al. 2014.</w:t>
              </w:r>
            </w:p>
          </w:sdtContent>
        </w:sdt>
      </w:sdtContent>
    </w:sdt>
    <w:p w14:paraId="185FB05E" w14:textId="77777777" w:rsidR="009238FD" w:rsidRDefault="009238FD" w:rsidP="009238FD">
      <w:pPr>
        <w:pStyle w:val="Heading1"/>
      </w:pPr>
      <w:r>
        <w:t>Outreach</w:t>
      </w:r>
    </w:p>
    <w:sdt>
      <w:sdtPr>
        <w:id w:val="758801112"/>
        <w:placeholder>
          <w:docPart w:val="7940F8CE7671384097DF0CC70D340C24"/>
        </w:placeholder>
      </w:sdtPr>
      <w:sdtEndPr>
        <w:rPr>
          <w:rFonts w:asciiTheme="minorHAnsi" w:hAnsiTheme="minorHAnsi"/>
          <w:b w:val="0"/>
          <w:sz w:val="22"/>
          <w:szCs w:val="22"/>
        </w:rPr>
      </w:sdtEndPr>
      <w:sdtContent>
        <w:p w14:paraId="228CAE2D" w14:textId="20D04387" w:rsidR="007D4B19" w:rsidRDefault="00421023" w:rsidP="007D4B19">
          <w:pPr>
            <w:pStyle w:val="Heading2"/>
            <w:tabs>
              <w:tab w:val="clear" w:pos="5760"/>
              <w:tab w:val="left" w:pos="1701"/>
            </w:tabs>
            <w:ind w:left="1700" w:hanging="1700"/>
          </w:pPr>
          <w:sdt>
            <w:sdtPr>
              <w:id w:val="1220394680"/>
              <w:placeholder>
                <w:docPart w:val="1794FA1CA9C9E64ABF65E29A6AE78A27"/>
              </w:placeholder>
            </w:sdtPr>
            <w:sdtEndPr/>
            <w:sdtContent>
              <w:r w:rsidR="007D4B19">
                <w:t>2016 - Current</w:t>
              </w:r>
            </w:sdtContent>
          </w:sdt>
          <w:r w:rsidR="007D4B19">
            <w:t xml:space="preserve"> </w:t>
          </w:r>
          <w:r w:rsidR="007D4B19">
            <w:tab/>
          </w:r>
          <w:r w:rsidR="007D4B19">
            <w:tab/>
          </w:r>
          <w:proofErr w:type="spellStart"/>
          <w:r w:rsidR="007D4B19">
            <w:t>Pokemodels</w:t>
          </w:r>
          <w:proofErr w:type="spellEnd"/>
          <w:r w:rsidR="007D4B19">
            <w:t>!</w:t>
          </w:r>
        </w:p>
        <w:sdt>
          <w:sdtPr>
            <w:rPr>
              <w:rFonts w:asciiTheme="minorHAnsi" w:hAnsiTheme="minorHAnsi"/>
              <w:b w:val="0"/>
              <w:sz w:val="22"/>
              <w:szCs w:val="22"/>
            </w:rPr>
            <w:id w:val="242217912"/>
            <w:placeholder>
              <w:docPart w:val="3456035B1AB91B47B9BC57D48A31D81E"/>
            </w:placeholder>
          </w:sdtPr>
          <w:sdtEndPr/>
          <w:sdtContent>
            <w:p w14:paraId="1CB63F0C" w14:textId="19A44992" w:rsidR="007D4B19" w:rsidRPr="007D4B19" w:rsidRDefault="007D4B19" w:rsidP="007D4B19">
              <w:pPr>
                <w:pStyle w:val="Heading2"/>
                <w:tabs>
                  <w:tab w:val="clear" w:pos="5760"/>
                  <w:tab w:val="left" w:pos="1701"/>
                </w:tabs>
                <w:ind w:left="1700" w:firstLine="1"/>
                <w:rPr>
                  <w:rFonts w:asciiTheme="minorHAnsi" w:hAnsiTheme="minorHAnsi"/>
                  <w:b w:val="0"/>
                  <w:sz w:val="22"/>
                  <w:szCs w:val="22"/>
                </w:rPr>
              </w:pPr>
              <w:r>
                <w:rPr>
                  <w:rFonts w:asciiTheme="minorHAnsi" w:hAnsiTheme="minorHAnsi"/>
                  <w:b w:val="0"/>
                  <w:sz w:val="22"/>
                  <w:szCs w:val="22"/>
                </w:rPr>
                <w:t>Developed an open access educational outreach card game</w:t>
              </w:r>
              <w:r w:rsidRPr="00BE2D2D">
                <w:rPr>
                  <w:rFonts w:asciiTheme="minorHAnsi" w:hAnsiTheme="minorHAnsi"/>
                  <w:b w:val="0"/>
                  <w:sz w:val="22"/>
                  <w:szCs w:val="22"/>
                </w:rPr>
                <w:t xml:space="preserve"> </w:t>
              </w:r>
              <w:r>
                <w:rPr>
                  <w:rFonts w:asciiTheme="minorHAnsi" w:hAnsiTheme="minorHAnsi"/>
                  <w:b w:val="0"/>
                  <w:sz w:val="22"/>
                  <w:szCs w:val="22"/>
                </w:rPr>
                <w:t>based on a popular video game series.  More info found at https://pokemods.github.io/</w:t>
              </w:r>
            </w:p>
          </w:sdtContent>
        </w:sdt>
      </w:sdtContent>
    </w:sdt>
    <w:sdt>
      <w:sdtPr>
        <w:id w:val="-501744537"/>
        <w:placeholder>
          <w:docPart w:val="EC79A10640E1E941AB2F210925F1F216"/>
        </w:placeholder>
      </w:sdtPr>
      <w:sdtEndPr>
        <w:rPr>
          <w:rFonts w:asciiTheme="minorHAnsi" w:hAnsiTheme="minorHAnsi"/>
          <w:b w:val="0"/>
          <w:sz w:val="22"/>
          <w:szCs w:val="22"/>
        </w:rPr>
      </w:sdtEndPr>
      <w:sdtContent>
        <w:p w14:paraId="29FDD43A" w14:textId="77777777" w:rsidR="009238FD" w:rsidRDefault="00421023" w:rsidP="009238FD">
          <w:pPr>
            <w:pStyle w:val="Heading2"/>
            <w:tabs>
              <w:tab w:val="clear" w:pos="5760"/>
              <w:tab w:val="left" w:pos="1701"/>
            </w:tabs>
            <w:ind w:left="1700" w:hanging="1700"/>
          </w:pPr>
          <w:sdt>
            <w:sdtPr>
              <w:id w:val="2033373941"/>
              <w:placeholder>
                <w:docPart w:val="B064A625575E5642A306D8FC2978DD64"/>
              </w:placeholder>
            </w:sdtPr>
            <w:sdtEndPr/>
            <w:sdtContent>
              <w:r w:rsidR="009238FD">
                <w:t>2016</w:t>
              </w:r>
              <w:r w:rsidR="007D4B19">
                <w:t xml:space="preserve"> - 2017</w:t>
              </w:r>
            </w:sdtContent>
          </w:sdt>
          <w:r w:rsidR="009238FD">
            <w:t xml:space="preserve"> </w:t>
          </w:r>
          <w:r w:rsidR="009238FD">
            <w:tab/>
          </w:r>
          <w:r w:rsidR="009238FD">
            <w:tab/>
            <w:t>Fête de la Science</w:t>
          </w:r>
        </w:p>
        <w:sdt>
          <w:sdtPr>
            <w:rPr>
              <w:rFonts w:asciiTheme="minorHAnsi" w:hAnsiTheme="minorHAnsi"/>
              <w:b w:val="0"/>
              <w:sz w:val="22"/>
              <w:szCs w:val="22"/>
            </w:rPr>
            <w:id w:val="992530670"/>
            <w:placeholder>
              <w:docPart w:val="72454BEE48C5F740B54D8EB6C1D328B7"/>
            </w:placeholder>
          </w:sdtPr>
          <w:sdtEndPr/>
          <w:sdtContent>
            <w:p w14:paraId="09C372E4" w14:textId="77777777" w:rsidR="009238FD" w:rsidRPr="00BE2D2D" w:rsidRDefault="009238FD" w:rsidP="009238FD">
              <w:pPr>
                <w:pStyle w:val="Heading2"/>
                <w:tabs>
                  <w:tab w:val="clear" w:pos="5760"/>
                  <w:tab w:val="left" w:pos="1701"/>
                </w:tabs>
                <w:ind w:left="1700" w:firstLine="1"/>
                <w:rPr>
                  <w:rFonts w:asciiTheme="minorHAnsi" w:hAnsiTheme="minorHAnsi"/>
                  <w:b w:val="0"/>
                  <w:sz w:val="22"/>
                  <w:szCs w:val="22"/>
                </w:rPr>
              </w:pPr>
              <w:proofErr w:type="spellStart"/>
              <w:r w:rsidRPr="00BE2D2D">
                <w:rPr>
                  <w:rFonts w:asciiTheme="minorHAnsi" w:hAnsiTheme="minorHAnsi"/>
                  <w:b w:val="0"/>
                  <w:sz w:val="22"/>
                  <w:szCs w:val="22"/>
                </w:rPr>
                <w:t>Université</w:t>
              </w:r>
              <w:proofErr w:type="spellEnd"/>
              <w:r w:rsidRPr="00BE2D2D">
                <w:rPr>
                  <w:rFonts w:asciiTheme="minorHAnsi" w:hAnsiTheme="minorHAnsi"/>
                  <w:b w:val="0"/>
                  <w:sz w:val="22"/>
                  <w:szCs w:val="22"/>
                </w:rPr>
                <w:t xml:space="preserve"> de Nice, Nice France.</w:t>
              </w:r>
              <w:r w:rsidR="00464152" w:rsidRPr="00BE2D2D">
                <w:rPr>
                  <w:rFonts w:asciiTheme="minorHAnsi" w:hAnsiTheme="minorHAnsi"/>
                  <w:b w:val="0"/>
                  <w:sz w:val="22"/>
                  <w:szCs w:val="22"/>
                </w:rPr>
                <w:t xml:space="preserve"> </w:t>
              </w:r>
              <w:r w:rsidR="003D332C" w:rsidRPr="00BE2D2D">
                <w:rPr>
                  <w:rFonts w:asciiTheme="minorHAnsi" w:hAnsiTheme="minorHAnsi"/>
                  <w:b w:val="0"/>
                  <w:sz w:val="22"/>
                  <w:szCs w:val="22"/>
                </w:rPr>
                <w:t>Science outreach day at the University of Nice is open to the public. Different groups set up stands to show off their science to the public. I ran a stand,“</w:t>
              </w:r>
              <w:proofErr w:type="spellStart"/>
              <w:r w:rsidR="003D332C" w:rsidRPr="00BE2D2D">
                <w:rPr>
                  <w:rFonts w:asciiTheme="minorHAnsi" w:hAnsiTheme="minorHAnsi"/>
                  <w:b w:val="0"/>
                  <w:sz w:val="22"/>
                  <w:szCs w:val="22"/>
                </w:rPr>
                <w:t>PokeModels</w:t>
              </w:r>
              <w:proofErr w:type="spellEnd"/>
              <w:r w:rsidR="003D332C" w:rsidRPr="00BE2D2D">
                <w:rPr>
                  <w:rFonts w:asciiTheme="minorHAnsi" w:hAnsiTheme="minorHAnsi"/>
                  <w:b w:val="0"/>
                  <w:sz w:val="22"/>
                  <w:szCs w:val="22"/>
                </w:rPr>
                <w:t xml:space="preserve">”, to highlight research using model organisms. </w:t>
              </w:r>
            </w:p>
          </w:sdtContent>
        </w:sdt>
      </w:sdtContent>
    </w:sdt>
    <w:sdt>
      <w:sdtPr>
        <w:id w:val="-1343159962"/>
        <w:placeholder>
          <w:docPart w:val="2DA5C657CD90644B9F123EA769F80D90"/>
        </w:placeholder>
      </w:sdtPr>
      <w:sdtEndPr>
        <w:rPr>
          <w:rFonts w:asciiTheme="minorHAnsi" w:hAnsiTheme="minorHAnsi"/>
          <w:b w:val="0"/>
          <w:sz w:val="22"/>
          <w:szCs w:val="22"/>
        </w:rPr>
      </w:sdtEndPr>
      <w:sdtContent>
        <w:p w14:paraId="2A1B42B0" w14:textId="77777777" w:rsidR="009238FD" w:rsidRDefault="00421023" w:rsidP="009238FD">
          <w:pPr>
            <w:pStyle w:val="Heading2"/>
            <w:tabs>
              <w:tab w:val="clear" w:pos="5760"/>
              <w:tab w:val="left" w:pos="1701"/>
            </w:tabs>
            <w:ind w:left="1700" w:hanging="1700"/>
          </w:pPr>
          <w:sdt>
            <w:sdtPr>
              <w:id w:val="-9762738"/>
              <w:placeholder>
                <w:docPart w:val="8869A8E89E0B7D4CAC9B88666C97D4DC"/>
              </w:placeholder>
            </w:sdtPr>
            <w:sdtEndPr/>
            <w:sdtContent>
              <w:r w:rsidR="009238FD">
                <w:t>2009 - 2013</w:t>
              </w:r>
            </w:sdtContent>
          </w:sdt>
          <w:r w:rsidR="009238FD">
            <w:t xml:space="preserve"> </w:t>
          </w:r>
          <w:r w:rsidR="009238FD">
            <w:tab/>
          </w:r>
          <w:r w:rsidR="009238FD">
            <w:tab/>
            <w:t>North Carolina State Science Fair Judge</w:t>
          </w:r>
        </w:p>
        <w:sdt>
          <w:sdtPr>
            <w:rPr>
              <w:rFonts w:asciiTheme="minorHAnsi" w:hAnsiTheme="minorHAnsi"/>
              <w:b w:val="0"/>
              <w:sz w:val="22"/>
              <w:szCs w:val="22"/>
            </w:rPr>
            <w:id w:val="-547456536"/>
            <w:placeholder>
              <w:docPart w:val="29FDB0A88146D546A88674C8CCB9B4E4"/>
            </w:placeholder>
          </w:sdtPr>
          <w:sdtEndPr/>
          <w:sdtContent>
            <w:p w14:paraId="72DA13B4" w14:textId="77777777" w:rsidR="009238FD" w:rsidRPr="00BE2D2D" w:rsidRDefault="009238FD" w:rsidP="009238FD">
              <w:pPr>
                <w:pStyle w:val="Heading2"/>
                <w:tabs>
                  <w:tab w:val="clear" w:pos="5760"/>
                  <w:tab w:val="left" w:pos="1701"/>
                </w:tabs>
                <w:ind w:left="1700" w:firstLine="1"/>
                <w:rPr>
                  <w:rFonts w:asciiTheme="minorHAnsi" w:hAnsiTheme="minorHAnsi"/>
                  <w:b w:val="0"/>
                  <w:sz w:val="22"/>
                  <w:szCs w:val="22"/>
                </w:rPr>
              </w:pPr>
              <w:r w:rsidRPr="00BE2D2D">
                <w:rPr>
                  <w:rFonts w:asciiTheme="minorHAnsi" w:hAnsiTheme="minorHAnsi"/>
                  <w:b w:val="0"/>
                  <w:sz w:val="22"/>
                  <w:szCs w:val="22"/>
                </w:rPr>
                <w:t xml:space="preserve">Raleigh, NC. </w:t>
              </w:r>
              <w:r w:rsidR="008B58ED" w:rsidRPr="00BE2D2D">
                <w:rPr>
                  <w:rFonts w:asciiTheme="minorHAnsi" w:hAnsiTheme="minorHAnsi"/>
                  <w:b w:val="0"/>
                  <w:sz w:val="22"/>
                  <w:szCs w:val="22"/>
                </w:rPr>
                <w:t xml:space="preserve"> Judged biology related submissions to the NC state science fair and interviewed students.</w:t>
              </w:r>
            </w:p>
          </w:sdtContent>
        </w:sdt>
      </w:sdtContent>
    </w:sdt>
    <w:sdt>
      <w:sdtPr>
        <w:id w:val="-1133407586"/>
        <w:placeholder>
          <w:docPart w:val="A5069A2C6B4CCD44B25B5CBBF92EA9B3"/>
        </w:placeholder>
      </w:sdtPr>
      <w:sdtEndPr>
        <w:rPr>
          <w:rFonts w:asciiTheme="minorHAnsi" w:hAnsiTheme="minorHAnsi"/>
          <w:b w:val="0"/>
          <w:sz w:val="22"/>
          <w:szCs w:val="22"/>
        </w:rPr>
      </w:sdtEndPr>
      <w:sdtContent>
        <w:p w14:paraId="3332E251" w14:textId="77777777" w:rsidR="009238FD" w:rsidRDefault="00421023" w:rsidP="009238FD">
          <w:pPr>
            <w:pStyle w:val="Heading2"/>
            <w:tabs>
              <w:tab w:val="clear" w:pos="5760"/>
              <w:tab w:val="left" w:pos="1701"/>
            </w:tabs>
            <w:ind w:left="1700" w:hanging="1700"/>
          </w:pPr>
          <w:sdt>
            <w:sdtPr>
              <w:id w:val="680164907"/>
              <w:placeholder>
                <w:docPart w:val="8488060FA4FD764CBAADEBA934C5A938"/>
              </w:placeholder>
            </w:sdtPr>
            <w:sdtEndPr/>
            <w:sdtContent>
              <w:r w:rsidR="009238FD">
                <w:t>2008 - 2011</w:t>
              </w:r>
            </w:sdtContent>
          </w:sdt>
          <w:r w:rsidR="009238FD">
            <w:t xml:space="preserve"> </w:t>
          </w:r>
          <w:r w:rsidR="009238FD">
            <w:tab/>
          </w:r>
          <w:r w:rsidR="009238FD">
            <w:tab/>
            <w:t>NC DNA Day Ambassador</w:t>
          </w:r>
        </w:p>
        <w:sdt>
          <w:sdtPr>
            <w:rPr>
              <w:rFonts w:asciiTheme="minorHAnsi" w:hAnsiTheme="minorHAnsi"/>
              <w:b w:val="0"/>
              <w:sz w:val="22"/>
              <w:szCs w:val="22"/>
            </w:rPr>
            <w:id w:val="-1504572263"/>
            <w:placeholder>
              <w:docPart w:val="0E8998C03894C8418823524EB8DE4891"/>
            </w:placeholder>
          </w:sdtPr>
          <w:sdtEndPr/>
          <w:sdtContent>
            <w:p w14:paraId="42211611" w14:textId="77777777" w:rsidR="009238FD" w:rsidRPr="00BE2D2D" w:rsidRDefault="009238FD" w:rsidP="009238FD">
              <w:pPr>
                <w:pStyle w:val="Heading2"/>
                <w:tabs>
                  <w:tab w:val="clear" w:pos="5760"/>
                  <w:tab w:val="left" w:pos="1701"/>
                </w:tabs>
                <w:ind w:left="1700" w:firstLine="1"/>
                <w:rPr>
                  <w:rFonts w:asciiTheme="minorHAnsi" w:hAnsiTheme="minorHAnsi"/>
                  <w:b w:val="0"/>
                  <w:sz w:val="22"/>
                  <w:szCs w:val="22"/>
                </w:rPr>
              </w:pPr>
              <w:r w:rsidRPr="00BE2D2D">
                <w:rPr>
                  <w:rFonts w:asciiTheme="minorHAnsi" w:hAnsiTheme="minorHAnsi"/>
                  <w:b w:val="0"/>
                  <w:sz w:val="22"/>
                  <w:szCs w:val="22"/>
                </w:rPr>
                <w:t xml:space="preserve">NC. Traveled to </w:t>
              </w:r>
              <w:r w:rsidR="008B58ED" w:rsidRPr="00BE2D2D">
                <w:rPr>
                  <w:rFonts w:asciiTheme="minorHAnsi" w:hAnsiTheme="minorHAnsi"/>
                  <w:b w:val="0"/>
                  <w:sz w:val="22"/>
                  <w:szCs w:val="22"/>
                </w:rPr>
                <w:t>underprivileged high schools in NC</w:t>
              </w:r>
              <w:r w:rsidRPr="00BE2D2D">
                <w:rPr>
                  <w:rFonts w:asciiTheme="minorHAnsi" w:hAnsiTheme="minorHAnsi"/>
                  <w:b w:val="0"/>
                  <w:sz w:val="22"/>
                  <w:szCs w:val="22"/>
                </w:rPr>
                <w:t xml:space="preserve"> and taught several class sections on an area of genetics with an emphasis on careers in science.</w:t>
              </w:r>
            </w:p>
          </w:sdtContent>
        </w:sdt>
      </w:sdtContent>
    </w:sdt>
    <w:p w14:paraId="0A585F73" w14:textId="77777777" w:rsidR="0052665B" w:rsidRDefault="0052665B" w:rsidP="0052665B">
      <w:pPr>
        <w:pStyle w:val="Heading1"/>
      </w:pPr>
      <w:r>
        <w:t>Web Apps</w:t>
      </w:r>
      <w:r w:rsidR="00514876">
        <w:t xml:space="preserve"> </w:t>
      </w:r>
    </w:p>
    <w:sdt>
      <w:sdtPr>
        <w:rPr>
          <w:sz w:val="22"/>
        </w:rPr>
        <w:id w:val="1000238802"/>
        <w:placeholder>
          <w:docPart w:val="ED1176C6ACBE314CBD3BA6B72DBF87FE"/>
        </w:placeholder>
      </w:sdtPr>
      <w:sdtEndPr/>
      <w:sdtContent>
        <w:p w14:paraId="7B526703" w14:textId="67CCA44B" w:rsidR="0052665B" w:rsidRPr="00BE2D2D" w:rsidRDefault="0052665B" w:rsidP="006C114C">
          <w:pPr>
            <w:pStyle w:val="BodyText"/>
            <w:ind w:left="1701" w:hanging="1701"/>
            <w:rPr>
              <w:sz w:val="22"/>
            </w:rPr>
          </w:pPr>
          <w:proofErr w:type="spellStart"/>
          <w:proofErr w:type="gramStart"/>
          <w:r w:rsidRPr="00BE2D2D">
            <w:rPr>
              <w:b/>
              <w:sz w:val="22"/>
            </w:rPr>
            <w:t>StellaTx</w:t>
          </w:r>
          <w:proofErr w:type="spellEnd"/>
          <w:r w:rsidRPr="00BE2D2D">
            <w:rPr>
              <w:sz w:val="22"/>
            </w:rPr>
            <w:t xml:space="preserve"> :</w:t>
          </w:r>
          <w:proofErr w:type="gramEnd"/>
          <w:r w:rsidRPr="00BE2D2D">
            <w:rPr>
              <w:sz w:val="22"/>
            </w:rPr>
            <w:t xml:space="preserve"> </w:t>
          </w:r>
          <w:r w:rsidRPr="00BE2D2D">
            <w:rPr>
              <w:sz w:val="22"/>
            </w:rPr>
            <w:tab/>
          </w:r>
          <w:r w:rsidR="007D4B19" w:rsidRPr="00BE2D2D">
            <w:rPr>
              <w:sz w:val="22"/>
            </w:rPr>
            <w:t>https://er-lab.shinyapps.io/NvERTx_4/</w:t>
          </w:r>
          <w:r w:rsidRPr="00BE2D2D">
            <w:rPr>
              <w:sz w:val="22"/>
            </w:rPr>
            <w:br/>
            <w:t xml:space="preserve">A web based gene expression </w:t>
          </w:r>
          <w:r w:rsidR="003265A9" w:rsidRPr="00BE2D2D">
            <w:rPr>
              <w:sz w:val="22"/>
            </w:rPr>
            <w:t>tool</w:t>
          </w:r>
          <w:r w:rsidRPr="00BE2D2D">
            <w:rPr>
              <w:sz w:val="22"/>
            </w:rPr>
            <w:t xml:space="preserve"> written using the Shiny R web framework.</w:t>
          </w:r>
        </w:p>
        <w:p w14:paraId="2346CCB0" w14:textId="5D9B624E" w:rsidR="0052665B" w:rsidRPr="00BE2D2D" w:rsidRDefault="008B58ED" w:rsidP="006C114C">
          <w:pPr>
            <w:pStyle w:val="BodyText"/>
            <w:ind w:left="1701" w:hanging="1701"/>
            <w:rPr>
              <w:sz w:val="22"/>
            </w:rPr>
          </w:pPr>
          <w:proofErr w:type="spellStart"/>
          <w:proofErr w:type="gramStart"/>
          <w:r w:rsidRPr="00BE2D2D">
            <w:rPr>
              <w:b/>
              <w:sz w:val="22"/>
            </w:rPr>
            <w:t>NvERTx</w:t>
          </w:r>
          <w:proofErr w:type="spellEnd"/>
          <w:r w:rsidRPr="00BE2D2D">
            <w:rPr>
              <w:sz w:val="22"/>
            </w:rPr>
            <w:t xml:space="preserve"> :</w:t>
          </w:r>
          <w:proofErr w:type="gramEnd"/>
          <w:r w:rsidRPr="00BE2D2D">
            <w:rPr>
              <w:sz w:val="22"/>
            </w:rPr>
            <w:tab/>
          </w:r>
          <w:r w:rsidR="007D4B19">
            <w:rPr>
              <w:sz w:val="22"/>
            </w:rPr>
            <w:t>http://</w:t>
          </w:r>
          <w:r w:rsidR="007D4B19" w:rsidRPr="00BE2D2D">
            <w:rPr>
              <w:sz w:val="22"/>
            </w:rPr>
            <w:t>ircan.unice.fr/ER/ER_plotter/home</w:t>
          </w:r>
          <w:r w:rsidR="0052665B" w:rsidRPr="00BE2D2D">
            <w:rPr>
              <w:sz w:val="22"/>
            </w:rPr>
            <w:br/>
            <w:t xml:space="preserve">Python adaptation of </w:t>
          </w:r>
          <w:proofErr w:type="spellStart"/>
          <w:r w:rsidR="0052665B" w:rsidRPr="00BE2D2D">
            <w:rPr>
              <w:sz w:val="22"/>
            </w:rPr>
            <w:t>StellaTx</w:t>
          </w:r>
          <w:proofErr w:type="spellEnd"/>
          <w:r w:rsidR="0052665B" w:rsidRPr="00BE2D2D">
            <w:rPr>
              <w:sz w:val="22"/>
            </w:rPr>
            <w:t xml:space="preserve"> written using the </w:t>
          </w:r>
          <w:proofErr w:type="spellStart"/>
          <w:r w:rsidR="0052665B" w:rsidRPr="00BE2D2D">
            <w:rPr>
              <w:sz w:val="22"/>
            </w:rPr>
            <w:t>Django</w:t>
          </w:r>
          <w:proofErr w:type="spellEnd"/>
          <w:r w:rsidR="0052665B" w:rsidRPr="00BE2D2D">
            <w:rPr>
              <w:sz w:val="22"/>
            </w:rPr>
            <w:t xml:space="preserve"> python web framework</w:t>
          </w:r>
        </w:p>
        <w:p w14:paraId="6E27334F" w14:textId="77777777" w:rsidR="00126B3A" w:rsidRPr="00BE2D2D" w:rsidRDefault="0052665B" w:rsidP="006C114C">
          <w:pPr>
            <w:pStyle w:val="BodyText"/>
            <w:ind w:left="1701" w:hanging="1701"/>
            <w:rPr>
              <w:sz w:val="22"/>
            </w:rPr>
          </w:pPr>
          <w:r w:rsidRPr="00BE2D2D">
            <w:rPr>
              <w:b/>
              <w:sz w:val="22"/>
            </w:rPr>
            <w:t>F1</w:t>
          </w:r>
          <w:r w:rsidRPr="00BE2D2D">
            <w:rPr>
              <w:sz w:val="22"/>
            </w:rPr>
            <w:t>-</w:t>
          </w:r>
          <w:proofErr w:type="gramStart"/>
          <w:r w:rsidRPr="00BE2D2D">
            <w:rPr>
              <w:b/>
              <w:sz w:val="22"/>
            </w:rPr>
            <w:t>stats</w:t>
          </w:r>
          <w:r w:rsidRPr="00BE2D2D">
            <w:rPr>
              <w:sz w:val="22"/>
            </w:rPr>
            <w:t xml:space="preserve"> :</w:t>
          </w:r>
          <w:proofErr w:type="gramEnd"/>
          <w:r w:rsidRPr="00BE2D2D">
            <w:rPr>
              <w:sz w:val="22"/>
            </w:rPr>
            <w:t xml:space="preserve"> </w:t>
          </w:r>
          <w:r w:rsidRPr="00BE2D2D">
            <w:rPr>
              <w:sz w:val="22"/>
            </w:rPr>
            <w:tab/>
            <w:t>F1.2-bitbio.com</w:t>
          </w:r>
          <w:r w:rsidRPr="00BE2D2D">
            <w:rPr>
              <w:sz w:val="22"/>
            </w:rPr>
            <w:br/>
            <w:t>A formula-1 statistics visualization site written using the Shiny R web framework.</w:t>
          </w:r>
        </w:p>
        <w:p w14:paraId="70E84074" w14:textId="77777777" w:rsidR="00126B3A" w:rsidRDefault="00126B3A" w:rsidP="00126B3A">
          <w:pPr>
            <w:pStyle w:val="Heading1"/>
          </w:pPr>
          <w:r>
            <w:t>Presentations</w:t>
          </w:r>
        </w:p>
        <w:p w14:paraId="3C546BB3" w14:textId="7ED40E14" w:rsidR="007D4B19" w:rsidRDefault="007D4B19" w:rsidP="007D4B19">
          <w:pPr>
            <w:pStyle w:val="Heading2"/>
            <w:tabs>
              <w:tab w:val="clear" w:pos="5760"/>
              <w:tab w:val="left" w:pos="1701"/>
            </w:tabs>
            <w:rPr>
              <w:sz w:val="22"/>
              <w:szCs w:val="22"/>
            </w:rPr>
          </w:pPr>
          <w:r>
            <w:t>2017</w:t>
          </w:r>
          <w:r>
            <w:tab/>
          </w:r>
          <w:sdt>
            <w:sdtPr>
              <w:id w:val="-937597032"/>
              <w:placeholder>
                <w:docPart w:val="9D587FD57B2E184AA20D0EB2E2A01D88"/>
              </w:placeholder>
            </w:sdtPr>
            <w:sdtEndPr>
              <w:rPr>
                <w:rFonts w:asciiTheme="minorHAnsi" w:eastAsiaTheme="minorEastAsia" w:hAnsiTheme="minorHAnsi" w:cstheme="minorBidi"/>
                <w:b w:val="0"/>
                <w:bCs w:val="0"/>
                <w:color w:val="auto"/>
                <w:sz w:val="22"/>
                <w:szCs w:val="22"/>
              </w:rPr>
            </w:sdtEndPr>
            <w:sdtContent>
              <w:r>
                <w:rPr>
                  <w:sz w:val="22"/>
                  <w:szCs w:val="22"/>
                </w:rPr>
                <w:t xml:space="preserve">Talk: Origins of </w:t>
              </w:r>
              <w:proofErr w:type="spellStart"/>
              <w:r>
                <w:rPr>
                  <w:sz w:val="22"/>
                  <w:szCs w:val="22"/>
                </w:rPr>
                <w:t>Metazoa</w:t>
              </w:r>
              <w:proofErr w:type="spellEnd"/>
              <w:r>
                <w:rPr>
                  <w:sz w:val="22"/>
                  <w:szCs w:val="22"/>
                </w:rPr>
                <w:t xml:space="preserve"> meeting.</w:t>
              </w:r>
            </w:sdtContent>
          </w:sdt>
          <w:r w:rsidRPr="000020A5">
            <w:rPr>
              <w:sz w:val="22"/>
              <w:szCs w:val="22"/>
            </w:rPr>
            <w:t xml:space="preserve"> </w:t>
          </w:r>
        </w:p>
        <w:p w14:paraId="0FC04C26" w14:textId="6672B276" w:rsidR="007D4B19" w:rsidRPr="007D4B19" w:rsidRDefault="007D4B19" w:rsidP="007D4B19">
          <w:pPr>
            <w:pStyle w:val="BodyText"/>
            <w:ind w:left="1701"/>
            <w:rPr>
              <w:sz w:val="22"/>
            </w:rPr>
          </w:pPr>
          <w:r>
            <w:rPr>
              <w:sz w:val="22"/>
            </w:rPr>
            <w:t>Paris, France. Title: Regeneration is a re-deployment of the embryonic gene regulatory network.</w:t>
          </w:r>
        </w:p>
        <w:p w14:paraId="18FD8B91" w14:textId="77777777" w:rsidR="00126B3A" w:rsidRDefault="00126B3A" w:rsidP="00126B3A">
          <w:pPr>
            <w:pStyle w:val="Heading2"/>
            <w:tabs>
              <w:tab w:val="clear" w:pos="5760"/>
              <w:tab w:val="left" w:pos="1701"/>
            </w:tabs>
            <w:rPr>
              <w:sz w:val="22"/>
              <w:szCs w:val="22"/>
            </w:rPr>
          </w:pPr>
          <w:r>
            <w:t>2016</w:t>
          </w:r>
          <w:r>
            <w:tab/>
          </w:r>
          <w:sdt>
            <w:sdtPr>
              <w:id w:val="-1702244479"/>
              <w:placeholder>
                <w:docPart w:val="71C6643045BC0F468A16B08C8E77994C"/>
              </w:placeholder>
            </w:sdtPr>
            <w:sdtEndPr>
              <w:rPr>
                <w:rFonts w:asciiTheme="minorHAnsi" w:eastAsiaTheme="minorEastAsia" w:hAnsiTheme="minorHAnsi" w:cstheme="minorBidi"/>
                <w:b w:val="0"/>
                <w:bCs w:val="0"/>
                <w:color w:val="auto"/>
                <w:sz w:val="22"/>
                <w:szCs w:val="22"/>
              </w:rPr>
            </w:sdtEndPr>
            <w:sdtContent>
              <w:r>
                <w:rPr>
                  <w:sz w:val="22"/>
                  <w:szCs w:val="22"/>
                </w:rPr>
                <w:t>Talk: Society for Developmental Biology annual meeting.</w:t>
              </w:r>
            </w:sdtContent>
          </w:sdt>
          <w:r w:rsidRPr="000020A5">
            <w:rPr>
              <w:sz w:val="22"/>
              <w:szCs w:val="22"/>
            </w:rPr>
            <w:t xml:space="preserve"> </w:t>
          </w:r>
        </w:p>
        <w:p w14:paraId="51E00308" w14:textId="77777777" w:rsidR="00126B3A" w:rsidRPr="00BE2D2D" w:rsidRDefault="00126B3A" w:rsidP="00126B3A">
          <w:pPr>
            <w:pStyle w:val="BodyText"/>
            <w:ind w:left="1701"/>
            <w:rPr>
              <w:sz w:val="22"/>
            </w:rPr>
          </w:pPr>
          <w:r w:rsidRPr="00BE2D2D">
            <w:rPr>
              <w:sz w:val="22"/>
            </w:rPr>
            <w:t xml:space="preserve">Boston, MA. Talk Selected for the Hilde </w:t>
          </w:r>
          <w:proofErr w:type="spellStart"/>
          <w:r w:rsidRPr="00BE2D2D">
            <w:rPr>
              <w:sz w:val="22"/>
            </w:rPr>
            <w:t>Mangold</w:t>
          </w:r>
          <w:proofErr w:type="spellEnd"/>
          <w:r w:rsidRPr="00BE2D2D">
            <w:rPr>
              <w:sz w:val="22"/>
            </w:rPr>
            <w:t xml:space="preserve"> Post-doctoral symposium. Title: Regeneration is a partial redeployment of the embryonic gene regulatory network.</w:t>
          </w:r>
        </w:p>
        <w:p w14:paraId="19E11D14" w14:textId="77777777" w:rsidR="00126B3A" w:rsidRDefault="00126B3A" w:rsidP="00126B3A">
          <w:pPr>
            <w:pStyle w:val="Heading2"/>
            <w:tabs>
              <w:tab w:val="clear" w:pos="5760"/>
              <w:tab w:val="left" w:pos="1701"/>
            </w:tabs>
            <w:rPr>
              <w:sz w:val="22"/>
              <w:szCs w:val="22"/>
            </w:rPr>
          </w:pPr>
          <w:r>
            <w:lastRenderedPageBreak/>
            <w:t>2013</w:t>
          </w:r>
          <w:r>
            <w:tab/>
          </w:r>
          <w:sdt>
            <w:sdtPr>
              <w:rPr>
                <w:sz w:val="22"/>
                <w:szCs w:val="22"/>
              </w:rPr>
              <w:id w:val="46111203"/>
              <w:placeholder>
                <w:docPart w:val="1B12871173D04A48958BF77BD34554A8"/>
              </w:placeholder>
            </w:sdtPr>
            <w:sdtEndPr/>
            <w:sdtContent>
              <w:r>
                <w:rPr>
                  <w:sz w:val="22"/>
                  <w:szCs w:val="22"/>
                </w:rPr>
                <w:t xml:space="preserve">Poster: </w:t>
              </w:r>
              <w:proofErr w:type="spellStart"/>
              <w:r>
                <w:rPr>
                  <w:sz w:val="22"/>
                  <w:szCs w:val="22"/>
                </w:rPr>
                <w:t>Scoiety</w:t>
              </w:r>
              <w:proofErr w:type="spellEnd"/>
              <w:r>
                <w:rPr>
                  <w:sz w:val="22"/>
                  <w:szCs w:val="22"/>
                </w:rPr>
                <w:t xml:space="preserve"> for Developmental Biology annual meeting</w:t>
              </w:r>
            </w:sdtContent>
          </w:sdt>
        </w:p>
        <w:p w14:paraId="6C255391" w14:textId="77777777" w:rsidR="00126B3A" w:rsidRPr="00BE2D2D" w:rsidRDefault="00126B3A" w:rsidP="00126B3A">
          <w:pPr>
            <w:pStyle w:val="BodyText"/>
            <w:ind w:left="1701"/>
            <w:rPr>
              <w:sz w:val="22"/>
            </w:rPr>
          </w:pPr>
          <w:r w:rsidRPr="00BE2D2D">
            <w:rPr>
              <w:sz w:val="22"/>
            </w:rPr>
            <w:t>Cancun, Mexico. Title:</w:t>
          </w:r>
          <w:r w:rsidRPr="00BE2D2D">
            <w:rPr>
              <w:rFonts w:cs="Times New Roman"/>
              <w:sz w:val="22"/>
            </w:rPr>
            <w:t xml:space="preserve"> Hedgehog signaling is dependent upon motile cilia in the sea urchin.  </w:t>
          </w:r>
        </w:p>
        <w:p w14:paraId="6F03D091" w14:textId="77777777" w:rsidR="00126B3A" w:rsidRDefault="00126B3A" w:rsidP="00126B3A">
          <w:pPr>
            <w:pStyle w:val="Heading2"/>
            <w:tabs>
              <w:tab w:val="clear" w:pos="5760"/>
              <w:tab w:val="left" w:pos="1701"/>
            </w:tabs>
            <w:rPr>
              <w:sz w:val="22"/>
              <w:szCs w:val="22"/>
            </w:rPr>
          </w:pPr>
          <w:r>
            <w:t>2012</w:t>
          </w:r>
          <w:r>
            <w:tab/>
            <w:t>Talk: Developmental Biology of the Sea Urchin meeting</w:t>
          </w:r>
        </w:p>
        <w:p w14:paraId="0065444A" w14:textId="77777777" w:rsidR="00126B3A" w:rsidRPr="00BE2D2D" w:rsidRDefault="00126B3A" w:rsidP="00126B3A">
          <w:pPr>
            <w:pStyle w:val="BodyText"/>
            <w:ind w:left="1701"/>
            <w:rPr>
              <w:sz w:val="22"/>
            </w:rPr>
          </w:pPr>
          <w:r w:rsidRPr="00BE2D2D">
            <w:rPr>
              <w:sz w:val="22"/>
            </w:rPr>
            <w:t xml:space="preserve">Woods Hole, MA. Title: </w:t>
          </w:r>
          <w:r w:rsidRPr="00BE2D2D">
            <w:rPr>
              <w:rFonts w:cs="Times New Roman"/>
              <w:sz w:val="22"/>
            </w:rPr>
            <w:t xml:space="preserve">Hedgehog signaling is dependent upon motile cilia in the sea urchin.  </w:t>
          </w:r>
        </w:p>
        <w:p w14:paraId="47F976DE" w14:textId="77777777" w:rsidR="00126B3A" w:rsidRDefault="00126B3A" w:rsidP="00126B3A">
          <w:pPr>
            <w:pStyle w:val="Heading2"/>
            <w:tabs>
              <w:tab w:val="clear" w:pos="5760"/>
              <w:tab w:val="left" w:pos="1701"/>
            </w:tabs>
            <w:rPr>
              <w:sz w:val="22"/>
              <w:szCs w:val="22"/>
            </w:rPr>
          </w:pPr>
          <w:r>
            <w:t>2011</w:t>
          </w:r>
          <w:r>
            <w:tab/>
            <w:t xml:space="preserve">Poster: </w:t>
          </w:r>
          <w:r>
            <w:rPr>
              <w:sz w:val="22"/>
              <w:szCs w:val="22"/>
            </w:rPr>
            <w:t>American Society for Cell Biology annual meeting</w:t>
          </w:r>
        </w:p>
        <w:p w14:paraId="4851EE07" w14:textId="77777777" w:rsidR="00126B3A" w:rsidRPr="00BE2D2D" w:rsidRDefault="00126B3A" w:rsidP="00126B3A">
          <w:pPr>
            <w:pStyle w:val="BodyText"/>
            <w:ind w:left="1701"/>
            <w:rPr>
              <w:sz w:val="22"/>
            </w:rPr>
          </w:pPr>
          <w:r w:rsidRPr="00BE2D2D">
            <w:rPr>
              <w:sz w:val="22"/>
            </w:rPr>
            <w:t>Denver, CO. Title:</w:t>
          </w:r>
          <w:r w:rsidRPr="00BE2D2D">
            <w:rPr>
              <w:rFonts w:cs="Times New Roman"/>
              <w:sz w:val="22"/>
            </w:rPr>
            <w:t xml:space="preserve"> Hedgehog signaling is dependent on </w:t>
          </w:r>
          <w:proofErr w:type="spellStart"/>
          <w:r w:rsidRPr="00BE2D2D">
            <w:rPr>
              <w:rFonts w:cs="Times New Roman"/>
              <w:sz w:val="22"/>
            </w:rPr>
            <w:t>ciliary</w:t>
          </w:r>
          <w:proofErr w:type="spellEnd"/>
          <w:r w:rsidRPr="00BE2D2D">
            <w:rPr>
              <w:rFonts w:cs="Times New Roman"/>
              <w:sz w:val="22"/>
            </w:rPr>
            <w:t xml:space="preserve"> trafficking proteins in the sea urchin.  </w:t>
          </w:r>
        </w:p>
        <w:p w14:paraId="0A25606F" w14:textId="77777777" w:rsidR="00126B3A" w:rsidRDefault="00126B3A" w:rsidP="00126B3A">
          <w:pPr>
            <w:pStyle w:val="Heading2"/>
            <w:tabs>
              <w:tab w:val="clear" w:pos="5760"/>
              <w:tab w:val="left" w:pos="1701"/>
            </w:tabs>
            <w:rPr>
              <w:sz w:val="22"/>
              <w:szCs w:val="22"/>
            </w:rPr>
          </w:pPr>
          <w:r>
            <w:t>2011</w:t>
          </w:r>
          <w:r>
            <w:tab/>
          </w:r>
          <w:sdt>
            <w:sdtPr>
              <w:rPr>
                <w:sz w:val="22"/>
                <w:szCs w:val="22"/>
              </w:rPr>
              <w:id w:val="-489947814"/>
              <w:placeholder>
                <w:docPart w:val="7C300114E2A80B4CABBA4EC8D1293DD3"/>
              </w:placeholder>
            </w:sdtPr>
            <w:sdtEndPr/>
            <w:sdtContent>
              <w:r>
                <w:rPr>
                  <w:sz w:val="22"/>
                  <w:szCs w:val="22"/>
                </w:rPr>
                <w:t>Talk: Developmental Biology of the Sea Urchin meeting</w:t>
              </w:r>
            </w:sdtContent>
          </w:sdt>
        </w:p>
        <w:p w14:paraId="56F1264A" w14:textId="77777777" w:rsidR="00126B3A" w:rsidRPr="00BE2D2D" w:rsidRDefault="00126B3A" w:rsidP="00126B3A">
          <w:pPr>
            <w:pStyle w:val="BodyText"/>
            <w:ind w:left="1701"/>
            <w:rPr>
              <w:sz w:val="22"/>
            </w:rPr>
          </w:pPr>
          <w:r w:rsidRPr="00BE2D2D">
            <w:rPr>
              <w:sz w:val="22"/>
            </w:rPr>
            <w:t xml:space="preserve">Woods Hole, MA. Title: </w:t>
          </w:r>
          <w:r w:rsidRPr="00BE2D2D">
            <w:rPr>
              <w:rFonts w:cs="Times New Roman"/>
              <w:sz w:val="22"/>
            </w:rPr>
            <w:t xml:space="preserve">Hedgehog signaling and </w:t>
          </w:r>
          <w:proofErr w:type="spellStart"/>
          <w:r w:rsidRPr="00BE2D2D">
            <w:rPr>
              <w:rFonts w:cs="Times New Roman"/>
              <w:sz w:val="22"/>
            </w:rPr>
            <w:t>ciliary</w:t>
          </w:r>
          <w:proofErr w:type="spellEnd"/>
          <w:r w:rsidRPr="00BE2D2D">
            <w:rPr>
              <w:rFonts w:cs="Times New Roman"/>
              <w:sz w:val="22"/>
            </w:rPr>
            <w:t xml:space="preserve"> trafficking proteins in the sea urchin. </w:t>
          </w:r>
        </w:p>
        <w:p w14:paraId="7C56C5E9" w14:textId="77777777" w:rsidR="00126B3A" w:rsidRDefault="00126B3A" w:rsidP="00126B3A">
          <w:pPr>
            <w:pStyle w:val="Heading2"/>
            <w:tabs>
              <w:tab w:val="clear" w:pos="5760"/>
              <w:tab w:val="left" w:pos="1701"/>
            </w:tabs>
            <w:rPr>
              <w:sz w:val="22"/>
              <w:szCs w:val="22"/>
            </w:rPr>
          </w:pPr>
          <w:r>
            <w:t>2010</w:t>
          </w:r>
          <w:r>
            <w:tab/>
          </w:r>
          <w:sdt>
            <w:sdtPr>
              <w:id w:val="-826666783"/>
              <w:placeholder>
                <w:docPart w:val="07F584830F29C84E95D9CB99F0A4305D"/>
              </w:placeholder>
            </w:sdtPr>
            <w:sdtEndPr>
              <w:rPr>
                <w:rFonts w:asciiTheme="minorHAnsi" w:eastAsiaTheme="minorEastAsia" w:hAnsiTheme="minorHAnsi" w:cstheme="minorBidi"/>
                <w:b w:val="0"/>
                <w:bCs w:val="0"/>
                <w:color w:val="auto"/>
                <w:sz w:val="22"/>
                <w:szCs w:val="22"/>
              </w:rPr>
            </w:sdtEndPr>
            <w:sdtContent>
              <w:r>
                <w:rPr>
                  <w:sz w:val="22"/>
                  <w:szCs w:val="22"/>
                </w:rPr>
                <w:t>Poster: Duke Systems Biology Symposium</w:t>
              </w:r>
            </w:sdtContent>
          </w:sdt>
          <w:r w:rsidRPr="000020A5">
            <w:rPr>
              <w:sz w:val="22"/>
              <w:szCs w:val="22"/>
            </w:rPr>
            <w:t xml:space="preserve"> </w:t>
          </w:r>
        </w:p>
        <w:p w14:paraId="27F38477" w14:textId="77777777" w:rsidR="00126B3A" w:rsidRPr="00BE2D2D" w:rsidRDefault="00126B3A" w:rsidP="00126B3A">
          <w:pPr>
            <w:pStyle w:val="BodyText"/>
            <w:ind w:left="1701"/>
            <w:rPr>
              <w:sz w:val="22"/>
            </w:rPr>
          </w:pPr>
          <w:r w:rsidRPr="00BE2D2D">
            <w:rPr>
              <w:sz w:val="22"/>
            </w:rPr>
            <w:t xml:space="preserve">Durham, NC. Title: </w:t>
          </w:r>
          <w:r w:rsidRPr="00BE2D2D">
            <w:rPr>
              <w:rFonts w:cs="Times New Roman"/>
              <w:sz w:val="22"/>
            </w:rPr>
            <w:t xml:space="preserve">Left-Right asymmetry and hedgehog signaling in the sea urchin.  </w:t>
          </w:r>
        </w:p>
        <w:p w14:paraId="442D96C8" w14:textId="7BFD57C9" w:rsidR="00126B3A" w:rsidRDefault="00126B3A" w:rsidP="00126B3A">
          <w:pPr>
            <w:pStyle w:val="Heading2"/>
            <w:tabs>
              <w:tab w:val="clear" w:pos="5760"/>
              <w:tab w:val="left" w:pos="1701"/>
            </w:tabs>
            <w:rPr>
              <w:sz w:val="22"/>
              <w:szCs w:val="22"/>
            </w:rPr>
          </w:pPr>
          <w:r>
            <w:t>2009</w:t>
          </w:r>
          <w:r>
            <w:tab/>
          </w:r>
          <w:sdt>
            <w:sdtPr>
              <w:id w:val="-450163574"/>
              <w:placeholder>
                <w:docPart w:val="43B61DF5EA0FB647A8FB931E03770BDA"/>
              </w:placeholder>
            </w:sdtPr>
            <w:sdtEndPr>
              <w:rPr>
                <w:rFonts w:asciiTheme="minorHAnsi" w:eastAsiaTheme="minorEastAsia" w:hAnsiTheme="minorHAnsi" w:cstheme="minorBidi"/>
                <w:b w:val="0"/>
                <w:bCs w:val="0"/>
                <w:color w:val="auto"/>
                <w:sz w:val="22"/>
                <w:szCs w:val="22"/>
              </w:rPr>
            </w:sdtEndPr>
            <w:sdtContent>
              <w:sdt>
                <w:sdtPr>
                  <w:rPr>
                    <w:sz w:val="22"/>
                    <w:szCs w:val="22"/>
                  </w:rPr>
                  <w:id w:val="1607695676"/>
                  <w:placeholder>
                    <w:docPart w:val="0C414E7EAD6E8144A9484A4FB185FB1A"/>
                  </w:placeholder>
                </w:sdtPr>
                <w:sdtEndPr/>
                <w:sdtContent>
                  <w:r>
                    <w:rPr>
                      <w:sz w:val="22"/>
                      <w:szCs w:val="22"/>
                    </w:rPr>
                    <w:t>Poster: Developmental Biology of the Sea Urchin</w:t>
                  </w:r>
                  <w:r w:rsidR="002C65C7">
                    <w:rPr>
                      <w:sz w:val="22"/>
                      <w:szCs w:val="22"/>
                    </w:rPr>
                    <w:t xml:space="preserve"> </w:t>
                  </w:r>
                  <w:r>
                    <w:rPr>
                      <w:sz w:val="22"/>
                      <w:szCs w:val="22"/>
                    </w:rPr>
                    <w:t>meeting</w:t>
                  </w:r>
                </w:sdtContent>
              </w:sdt>
            </w:sdtContent>
          </w:sdt>
          <w:r w:rsidRPr="000020A5">
            <w:rPr>
              <w:sz w:val="22"/>
              <w:szCs w:val="22"/>
            </w:rPr>
            <w:t xml:space="preserve"> </w:t>
          </w:r>
        </w:p>
        <w:p w14:paraId="23FE506C" w14:textId="77777777" w:rsidR="00126B3A" w:rsidRPr="00BE2D2D" w:rsidRDefault="00126B3A" w:rsidP="00126B3A">
          <w:pPr>
            <w:pStyle w:val="BodyText"/>
            <w:ind w:left="1701"/>
            <w:rPr>
              <w:sz w:val="22"/>
            </w:rPr>
          </w:pPr>
          <w:r w:rsidRPr="00BE2D2D">
            <w:rPr>
              <w:sz w:val="22"/>
            </w:rPr>
            <w:t xml:space="preserve">Woods Hole, MA. Title: </w:t>
          </w:r>
          <w:r w:rsidRPr="00BE2D2D">
            <w:rPr>
              <w:rFonts w:cs="Times New Roman"/>
              <w:sz w:val="22"/>
            </w:rPr>
            <w:t>Hedgehog signaling patterns mesoderm in the sea urchin embryo.</w:t>
          </w:r>
        </w:p>
        <w:p w14:paraId="6E6009EF" w14:textId="77777777" w:rsidR="00126B3A" w:rsidRDefault="00126B3A" w:rsidP="00126B3A">
          <w:pPr>
            <w:pStyle w:val="Heading2"/>
            <w:tabs>
              <w:tab w:val="clear" w:pos="5760"/>
              <w:tab w:val="left" w:pos="1701"/>
            </w:tabs>
            <w:rPr>
              <w:sz w:val="22"/>
              <w:szCs w:val="22"/>
            </w:rPr>
          </w:pPr>
          <w:r>
            <w:t>2009</w:t>
          </w:r>
          <w:r>
            <w:tab/>
          </w:r>
          <w:sdt>
            <w:sdtPr>
              <w:id w:val="874587519"/>
              <w:placeholder>
                <w:docPart w:val="9FEDD5FB3A0AD4499A6F9CD424D0B5B1"/>
              </w:placeholder>
            </w:sdtPr>
            <w:sdtEndPr>
              <w:rPr>
                <w:rFonts w:asciiTheme="minorHAnsi" w:eastAsiaTheme="minorEastAsia" w:hAnsiTheme="minorHAnsi" w:cstheme="minorBidi"/>
                <w:b w:val="0"/>
                <w:bCs w:val="0"/>
                <w:color w:val="auto"/>
                <w:sz w:val="22"/>
                <w:szCs w:val="22"/>
              </w:rPr>
            </w:sdtEndPr>
            <w:sdtContent>
              <w:sdt>
                <w:sdtPr>
                  <w:rPr>
                    <w:sz w:val="22"/>
                    <w:szCs w:val="22"/>
                  </w:rPr>
                  <w:id w:val="-1074741425"/>
                  <w:placeholder>
                    <w:docPart w:val="92339B51A93A5647AF0BF6743239B5DD"/>
                  </w:placeholder>
                </w:sdtPr>
                <w:sdtEndPr/>
                <w:sdtContent>
                  <w:r>
                    <w:rPr>
                      <w:sz w:val="22"/>
                      <w:szCs w:val="22"/>
                    </w:rPr>
                    <w:t>Invited speaker: High Point University</w:t>
                  </w:r>
                </w:sdtContent>
              </w:sdt>
            </w:sdtContent>
          </w:sdt>
          <w:r w:rsidRPr="000020A5">
            <w:rPr>
              <w:sz w:val="22"/>
              <w:szCs w:val="22"/>
            </w:rPr>
            <w:t xml:space="preserve"> </w:t>
          </w:r>
        </w:p>
        <w:p w14:paraId="756A19B2" w14:textId="77777777" w:rsidR="0052665B" w:rsidRPr="00BE2D2D" w:rsidRDefault="00126B3A" w:rsidP="00126B3A">
          <w:pPr>
            <w:pStyle w:val="BodyText"/>
            <w:ind w:left="1701"/>
            <w:rPr>
              <w:sz w:val="22"/>
            </w:rPr>
          </w:pPr>
          <w:r w:rsidRPr="00BE2D2D">
            <w:rPr>
              <w:sz w:val="22"/>
            </w:rPr>
            <w:t xml:space="preserve">High Point, NC. Title: </w:t>
          </w:r>
          <w:r w:rsidRPr="00BE2D2D">
            <w:rPr>
              <w:rFonts w:cs="Times New Roman"/>
              <w:sz w:val="22"/>
            </w:rPr>
            <w:t>Hedgehog signaling in the sea urchin embryo</w:t>
          </w:r>
        </w:p>
      </w:sdtContent>
    </w:sdt>
    <w:p w14:paraId="0268B5E2" w14:textId="77777777" w:rsidR="008B58ED" w:rsidRDefault="008B58ED" w:rsidP="008B58ED">
      <w:pPr>
        <w:pStyle w:val="Heading1"/>
      </w:pPr>
      <w:r>
        <w:t>Other Skills</w:t>
      </w:r>
    </w:p>
    <w:p w14:paraId="06164817" w14:textId="77777777" w:rsidR="008B58ED" w:rsidRPr="00BE2D2D" w:rsidRDefault="008B58ED" w:rsidP="001E6772">
      <w:pPr>
        <w:tabs>
          <w:tab w:val="left" w:pos="916"/>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1701" w:hanging="1701"/>
        <w:rPr>
          <w:b/>
          <w:sz w:val="22"/>
        </w:rPr>
      </w:pPr>
      <w:r w:rsidRPr="00BE2D2D">
        <w:rPr>
          <w:b/>
          <w:sz w:val="22"/>
        </w:rPr>
        <w:t>Languages:</w:t>
      </w:r>
      <w:r w:rsidRPr="00BE2D2D">
        <w:rPr>
          <w:sz w:val="22"/>
        </w:rPr>
        <w:t xml:space="preserve"> </w:t>
      </w:r>
      <w:r w:rsidR="003265A9" w:rsidRPr="00BE2D2D">
        <w:rPr>
          <w:sz w:val="22"/>
        </w:rPr>
        <w:tab/>
      </w:r>
      <w:r w:rsidRPr="00BE2D2D">
        <w:rPr>
          <w:sz w:val="22"/>
        </w:rPr>
        <w:t xml:space="preserve">French, fluent in reading writing and speaking.  </w:t>
      </w:r>
      <w:proofErr w:type="gramStart"/>
      <w:r w:rsidRPr="00BE2D2D">
        <w:rPr>
          <w:sz w:val="22"/>
        </w:rPr>
        <w:t xml:space="preserve">Spanish, </w:t>
      </w:r>
      <w:r w:rsidR="003D332C" w:rsidRPr="00BE2D2D">
        <w:rPr>
          <w:sz w:val="22"/>
        </w:rPr>
        <w:t xml:space="preserve">not horrible in speaking, semi-decent in </w:t>
      </w:r>
      <w:r w:rsidRPr="00BE2D2D">
        <w:rPr>
          <w:sz w:val="22"/>
        </w:rPr>
        <w:t>reading.</w:t>
      </w:r>
      <w:proofErr w:type="gramEnd"/>
      <w:r w:rsidRPr="00BE2D2D">
        <w:rPr>
          <w:sz w:val="22"/>
        </w:rPr>
        <w:br/>
      </w:r>
    </w:p>
    <w:p w14:paraId="1FD85B8C" w14:textId="77777777" w:rsidR="0052665B" w:rsidRPr="00BE2D2D" w:rsidRDefault="008B58ED" w:rsidP="001E6772">
      <w:pPr>
        <w:tabs>
          <w:tab w:val="left" w:pos="916"/>
          <w:tab w:val="left" w:pos="170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rPr>
          <w:rFonts w:cs="Courier"/>
          <w:sz w:val="22"/>
        </w:rPr>
      </w:pPr>
      <w:r w:rsidRPr="00BE2D2D">
        <w:rPr>
          <w:b/>
          <w:sz w:val="22"/>
        </w:rPr>
        <w:t>Leadership</w:t>
      </w:r>
      <w:r w:rsidR="003265A9" w:rsidRPr="00BE2D2D">
        <w:rPr>
          <w:b/>
          <w:sz w:val="22"/>
        </w:rPr>
        <w:t>:</w:t>
      </w:r>
      <w:r w:rsidR="003265A9" w:rsidRPr="00BE2D2D">
        <w:rPr>
          <w:b/>
          <w:sz w:val="22"/>
        </w:rPr>
        <w:tab/>
      </w:r>
      <w:r w:rsidRPr="00BE2D2D">
        <w:rPr>
          <w:sz w:val="22"/>
        </w:rPr>
        <w:t>Co-</w:t>
      </w:r>
      <w:ins w:id="41" w:author="Sarah Fausett" w:date="2015-01-19T11:01:00Z">
        <w:r w:rsidRPr="00BE2D2D">
          <w:rPr>
            <w:sz w:val="22"/>
          </w:rPr>
          <w:t>f</w:t>
        </w:r>
      </w:ins>
      <w:r w:rsidRPr="00BE2D2D">
        <w:rPr>
          <w:sz w:val="22"/>
        </w:rPr>
        <w:t>ounded a local fraternity (currently chartered by Pi Kappa Phi) while at High Point University</w:t>
      </w:r>
    </w:p>
    <w:sectPr w:rsidR="0052665B" w:rsidRPr="00BE2D2D" w:rsidSect="00F015DE">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F8C385" w14:textId="77777777" w:rsidR="007D4B19" w:rsidRDefault="007D4B19">
      <w:r>
        <w:separator/>
      </w:r>
    </w:p>
  </w:endnote>
  <w:endnote w:type="continuationSeparator" w:id="0">
    <w:p w14:paraId="56A41BE2" w14:textId="77777777" w:rsidR="007D4B19" w:rsidRDefault="007D4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66DE9" w14:textId="77777777" w:rsidR="007D4B19" w:rsidRDefault="007D4B19">
    <w:pPr>
      <w:pStyle w:val="Footer"/>
    </w:pPr>
    <w:r>
      <w:t xml:space="preserve">Warner CV </w:t>
    </w:r>
    <w:r>
      <w:fldChar w:fldCharType="begin"/>
    </w:r>
    <w:r>
      <w:instrText xml:space="preserve"> Page </w:instrText>
    </w:r>
    <w:r>
      <w:fldChar w:fldCharType="separate"/>
    </w:r>
    <w:r w:rsidR="00421023">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CD561" w14:textId="77777777" w:rsidR="007D4B19" w:rsidRDefault="007D4B19">
      <w:r>
        <w:separator/>
      </w:r>
    </w:p>
  </w:footnote>
  <w:footnote w:type="continuationSeparator" w:id="0">
    <w:p w14:paraId="20FA0903" w14:textId="77777777" w:rsidR="007D4B19" w:rsidRDefault="007D4B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881"/>
    </w:tblGrid>
    <w:tr w:rsidR="007D4B19" w14:paraId="426480E0" w14:textId="77777777" w:rsidTr="00B0439F">
      <w:trPr>
        <w:trHeight w:val="1141"/>
      </w:trPr>
      <w:tc>
        <w:tcPr>
          <w:tcW w:w="10881" w:type="dxa"/>
          <w:vAlign w:val="center"/>
        </w:tcPr>
        <w:p w14:paraId="57910BB6" w14:textId="46E1A91C" w:rsidR="007D4B19" w:rsidRDefault="007D4B19" w:rsidP="00B0439F">
          <w:pPr>
            <w:pStyle w:val="Title"/>
            <w:jc w:val="center"/>
          </w:pPr>
          <w:r>
            <w:t>J</w:t>
          </w:r>
          <w:r w:rsidR="00C476F2">
            <w:t>acob Warner</w:t>
          </w:r>
        </w:p>
        <w:p w14:paraId="727B3B5A" w14:textId="77777777" w:rsidR="007D4B19" w:rsidRPr="00B0439F" w:rsidRDefault="007D4B19" w:rsidP="00B0439F">
          <w:pPr>
            <w:pStyle w:val="ContactDetails"/>
            <w:jc w:val="center"/>
            <w:rPr>
              <w:sz w:val="20"/>
              <w:szCs w:val="20"/>
            </w:rPr>
          </w:pPr>
          <w:r w:rsidRPr="00B0439F">
            <w:rPr>
              <w:sz w:val="20"/>
              <w:szCs w:val="20"/>
            </w:rPr>
            <w:t xml:space="preserve">12 Rue de la </w:t>
          </w:r>
          <w:proofErr w:type="spellStart"/>
          <w:r w:rsidRPr="00B0439F">
            <w:rPr>
              <w:sz w:val="20"/>
              <w:szCs w:val="20"/>
            </w:rPr>
            <w:t>Victoire</w:t>
          </w:r>
          <w:proofErr w:type="spellEnd"/>
          <w:r w:rsidRPr="00B0439F">
            <w:rPr>
              <w:sz w:val="20"/>
              <w:szCs w:val="20"/>
            </w:rPr>
            <w:t xml:space="preserve"> 06230 </w:t>
          </w:r>
          <w:proofErr w:type="spellStart"/>
          <w:r w:rsidRPr="00B0439F">
            <w:rPr>
              <w:sz w:val="20"/>
              <w:szCs w:val="20"/>
            </w:rPr>
            <w:t>Villefranche-sur-mer</w:t>
          </w:r>
          <w:proofErr w:type="spellEnd"/>
          <w:r w:rsidRPr="00B0439F">
            <w:rPr>
              <w:sz w:val="20"/>
              <w:szCs w:val="20"/>
            </w:rPr>
            <w:t xml:space="preserve"> FRANCE</w:t>
          </w:r>
          <w:r w:rsidRPr="00B0439F">
            <w:rPr>
              <w:sz w:val="20"/>
              <w:szCs w:val="20"/>
            </w:rPr>
            <w:br/>
          </w:r>
          <w:r w:rsidRPr="00B0439F">
            <w:rPr>
              <w:noProof/>
              <w:sz w:val="20"/>
              <w:szCs w:val="20"/>
            </w:rPr>
            <w:drawing>
              <wp:inline distT="0" distB="0" distL="0" distR="0" wp14:anchorId="12C82D06" wp14:editId="1BC1158E">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methods-phone-icon-512x512-pixel-3.png"/>
                        <pic:cNvPicPr/>
                      </pic:nvPicPr>
                      <pic:blipFill>
                        <a:blip r:embed="rId1">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0439F">
            <w:rPr>
              <w:sz w:val="20"/>
              <w:szCs w:val="20"/>
            </w:rPr>
            <w:t xml:space="preserve"> +1(919)-589-</w:t>
          </w:r>
          <w:proofErr w:type="gramStart"/>
          <w:r w:rsidRPr="00B0439F">
            <w:rPr>
              <w:sz w:val="20"/>
              <w:szCs w:val="20"/>
            </w:rPr>
            <w:t xml:space="preserve">3639  </w:t>
          </w:r>
          <w:proofErr w:type="gramEnd"/>
          <w:r w:rsidRPr="00B0439F">
            <w:rPr>
              <w:noProof/>
              <w:sz w:val="20"/>
              <w:szCs w:val="20"/>
            </w:rPr>
            <w:drawing>
              <wp:inline distT="0" distB="0" distL="0" distR="0" wp14:anchorId="0EB54E44" wp14:editId="5E29CF13">
                <wp:extent cx="180000" cy="1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email_envelope_62830.png"/>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B0439F">
            <w:rPr>
              <w:sz w:val="20"/>
              <w:szCs w:val="20"/>
            </w:rPr>
            <w:t xml:space="preserve"> warner.jacob@gmail.com </w:t>
          </w:r>
          <w:r w:rsidRPr="00B0439F">
            <w:rPr>
              <w:noProof/>
              <w:sz w:val="20"/>
              <w:szCs w:val="20"/>
            </w:rPr>
            <w:drawing>
              <wp:inline distT="0" distB="0" distL="0" distR="0" wp14:anchorId="74AAC029" wp14:editId="48AACAE6">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_256x256-32.png"/>
                        <pic:cNvPicPr/>
                      </pic:nvPicPr>
                      <pic:blipFill>
                        <a:blip r:embed="rId3">
                          <a:biLevel thresh="75000"/>
                          <a:extLst>
                            <a:ext uri="{BEBA8EAE-BF5A-486C-A8C5-ECC9F3942E4B}">
                              <a14:imgProps xmlns:a14="http://schemas.microsoft.com/office/drawing/2010/main">
                                <a14:imgLayer r:embed="rId4">
                                  <a14:imgEffect>
                                    <a14:brightnessContrast bright="-100000" contrast="100000"/>
                                  </a14:imgEffect>
                                </a14:imgLayer>
                              </a14:imgProps>
                            </a:ex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0439F">
            <w:rPr>
              <w:sz w:val="20"/>
              <w:szCs w:val="20"/>
            </w:rPr>
            <w:t xml:space="preserve">jacobwarner.net  </w:t>
          </w:r>
        </w:p>
        <w:p w14:paraId="7CA0DDA8" w14:textId="77777777" w:rsidR="007D4B19" w:rsidRDefault="007D4B19" w:rsidP="00B0439F">
          <w:pPr>
            <w:pStyle w:val="ContactDetails"/>
            <w:jc w:val="center"/>
          </w:pPr>
          <w:r w:rsidRPr="00B0439F">
            <w:rPr>
              <w:noProof/>
              <w:sz w:val="20"/>
              <w:szCs w:val="20"/>
            </w:rPr>
            <w:drawing>
              <wp:inline distT="0" distB="0" distL="0" distR="0" wp14:anchorId="2FE9BD8F" wp14:editId="6B24532A">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231.png"/>
                        <pic:cNvPicPr/>
                      </pic:nvPicPr>
                      <pic:blipFill>
                        <a:blip r:embed="rId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0439F">
            <w:rPr>
              <w:sz w:val="20"/>
              <w:szCs w:val="20"/>
            </w:rPr>
            <w:t xml:space="preserve"> </w:t>
          </w:r>
          <w:proofErr w:type="spellStart"/>
          <w:r w:rsidRPr="00B0439F">
            <w:rPr>
              <w:sz w:val="20"/>
              <w:szCs w:val="20"/>
            </w:rPr>
            <w:t>ScientistJake</w:t>
          </w:r>
          <w:proofErr w:type="spellEnd"/>
          <w:r w:rsidRPr="00B0439F">
            <w:rPr>
              <w:sz w:val="20"/>
              <w:szCs w:val="20"/>
            </w:rPr>
            <w:t xml:space="preserve">  </w:t>
          </w:r>
          <w:r w:rsidRPr="00B0439F">
            <w:rPr>
              <w:noProof/>
              <w:sz w:val="20"/>
              <w:szCs w:val="20"/>
            </w:rPr>
            <w:drawing>
              <wp:inline distT="0" distB="0" distL="0" distR="0" wp14:anchorId="3FB2E17E" wp14:editId="63B9AD0C">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logo.jpeg"/>
                        <pic:cNvPicPr/>
                      </pic:nvPicPr>
                      <pic:blipFill>
                        <a:blip r:embed="rId6">
                          <a:biLevel thresh="7500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0439F">
            <w:rPr>
              <w:sz w:val="20"/>
              <w:szCs w:val="20"/>
            </w:rPr>
            <w:t xml:space="preserve"> </w:t>
          </w:r>
          <w:proofErr w:type="gramStart"/>
          <w:r w:rsidRPr="00B0439F">
            <w:rPr>
              <w:sz w:val="20"/>
              <w:szCs w:val="20"/>
            </w:rPr>
            <w:t>@</w:t>
          </w:r>
          <w:proofErr w:type="spellStart"/>
          <w:r w:rsidRPr="00B0439F">
            <w:rPr>
              <w:sz w:val="20"/>
              <w:szCs w:val="20"/>
            </w:rPr>
            <w:t>ScientistJake</w:t>
          </w:r>
          <w:proofErr w:type="spellEnd"/>
          <w:r w:rsidRPr="00B0439F">
            <w:rPr>
              <w:sz w:val="20"/>
              <w:szCs w:val="20"/>
            </w:rPr>
            <w:t xml:space="preserve">  </w:t>
          </w:r>
          <w:proofErr w:type="gramEnd"/>
          <w:r w:rsidRPr="00B0439F">
            <w:rPr>
              <w:noProof/>
              <w:sz w:val="20"/>
              <w:szCs w:val="20"/>
            </w:rPr>
            <w:drawing>
              <wp:inline distT="0" distB="0" distL="0" distR="0" wp14:anchorId="201C3844" wp14:editId="1C261FB1">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ing.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0439F">
            <w:rPr>
              <w:sz w:val="20"/>
              <w:szCs w:val="20"/>
            </w:rPr>
            <w:t xml:space="preserve">  2-BitBio.com</w:t>
          </w:r>
        </w:p>
      </w:tc>
    </w:tr>
  </w:tbl>
  <w:p w14:paraId="24B0DB2E" w14:textId="77777777" w:rsidR="007D4B19" w:rsidRDefault="007D4B1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revisionView w:markup="0"/>
  <w:doNotTrackMove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2273F"/>
    <w:rsid w:val="000201D0"/>
    <w:rsid w:val="000B233E"/>
    <w:rsid w:val="00126B3A"/>
    <w:rsid w:val="001E6772"/>
    <w:rsid w:val="001F21FF"/>
    <w:rsid w:val="002C65C7"/>
    <w:rsid w:val="003265A9"/>
    <w:rsid w:val="00397087"/>
    <w:rsid w:val="003D07A3"/>
    <w:rsid w:val="003D332C"/>
    <w:rsid w:val="003D66EB"/>
    <w:rsid w:val="00421023"/>
    <w:rsid w:val="00437BEB"/>
    <w:rsid w:val="00464152"/>
    <w:rsid w:val="004A33A2"/>
    <w:rsid w:val="004A7093"/>
    <w:rsid w:val="004B1791"/>
    <w:rsid w:val="00514876"/>
    <w:rsid w:val="0052665B"/>
    <w:rsid w:val="006A3AA3"/>
    <w:rsid w:val="006C114C"/>
    <w:rsid w:val="0078650F"/>
    <w:rsid w:val="007D4B19"/>
    <w:rsid w:val="008118CC"/>
    <w:rsid w:val="00812EF3"/>
    <w:rsid w:val="00832057"/>
    <w:rsid w:val="008B58ED"/>
    <w:rsid w:val="008E009B"/>
    <w:rsid w:val="009238FD"/>
    <w:rsid w:val="00993E92"/>
    <w:rsid w:val="00995900"/>
    <w:rsid w:val="00AC41BC"/>
    <w:rsid w:val="00B0439F"/>
    <w:rsid w:val="00BA551E"/>
    <w:rsid w:val="00BE2D2D"/>
    <w:rsid w:val="00C00C34"/>
    <w:rsid w:val="00C476F2"/>
    <w:rsid w:val="00CB6E40"/>
    <w:rsid w:val="00D516FC"/>
    <w:rsid w:val="00DA58D6"/>
    <w:rsid w:val="00E2273F"/>
    <w:rsid w:val="00E30383"/>
    <w:rsid w:val="00EB0B90"/>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6D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31B6F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31B6F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01619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31B6FD" w:themeColor="accent1"/>
    </w:rPr>
  </w:style>
  <w:style w:type="character" w:customStyle="1" w:styleId="FooterChar">
    <w:name w:val="Footer Char"/>
    <w:basedOn w:val="DefaultParagraphFont"/>
    <w:link w:val="Footer"/>
    <w:rsid w:val="00F015DE"/>
    <w:rPr>
      <w:b/>
      <w:color w:val="31B6F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31B6F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31B6F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31B6F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31B6FD" w:themeColor="accent1" w:shadow="1"/>
        <w:left w:val="single" w:sz="2" w:space="10" w:color="31B6FD" w:themeColor="accent1" w:shadow="1"/>
        <w:bottom w:val="single" w:sz="2" w:space="10" w:color="31B6FD" w:themeColor="accent1" w:shadow="1"/>
        <w:right w:val="single" w:sz="2" w:space="10" w:color="31B6FD" w:themeColor="accent1" w:shadow="1"/>
      </w:pBdr>
      <w:ind w:left="1152" w:right="1152"/>
    </w:pPr>
    <w:rPr>
      <w:i/>
      <w:iCs/>
      <w:color w:val="31B6F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31B6F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31B6F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31B6F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01619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01619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uiPriority w:val="99"/>
    <w:semiHidden/>
    <w:unhideWhenUsed/>
    <w:rsid w:val="00F015DE"/>
    <w:rPr>
      <w:rFonts w:ascii="Consolas" w:hAnsi="Consolas"/>
      <w:szCs w:val="20"/>
    </w:rPr>
  </w:style>
  <w:style w:type="character" w:customStyle="1" w:styleId="HTMLPreformattedChar">
    <w:name w:val="HTML Preformatted Char"/>
    <w:basedOn w:val="DefaultParagraphFont"/>
    <w:link w:val="HTMLPreformatted"/>
    <w:uiPriority w:val="99"/>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31B6FD" w:themeColor="accent1"/>
      </w:pBdr>
      <w:spacing w:before="200" w:after="280"/>
      <w:ind w:left="936" w:right="936"/>
    </w:pPr>
    <w:rPr>
      <w:b/>
      <w:bCs/>
      <w:i/>
      <w:iCs/>
      <w:color w:val="31B6FD" w:themeColor="accent1"/>
    </w:rPr>
  </w:style>
  <w:style w:type="character" w:customStyle="1" w:styleId="IntenseQuoteChar">
    <w:name w:val="Intense Quote Char"/>
    <w:basedOn w:val="DefaultParagraphFont"/>
    <w:link w:val="IntenseQuote"/>
    <w:rsid w:val="00F015DE"/>
    <w:rPr>
      <w:b/>
      <w:bCs/>
      <w:i/>
      <w:iCs/>
      <w:color w:val="31B6F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31B6F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0292DF" w:themeColor="accent1" w:themeShade="BF"/>
      <w:sz w:val="28"/>
      <w:szCs w:val="28"/>
    </w:rPr>
  </w:style>
  <w:style w:type="character" w:styleId="Hyperlink">
    <w:name w:val="Hyperlink"/>
    <w:basedOn w:val="DefaultParagraphFont"/>
    <w:uiPriority w:val="99"/>
    <w:unhideWhenUsed/>
    <w:rsid w:val="00514876"/>
    <w:rPr>
      <w:color w:val="0080FF" w:themeColor="hyperlink"/>
      <w:u w:val="single"/>
    </w:rPr>
  </w:style>
  <w:style w:type="character" w:styleId="PageNumber">
    <w:name w:val="page number"/>
    <w:basedOn w:val="DefaultParagraphFont"/>
    <w:uiPriority w:val="99"/>
    <w:semiHidden/>
    <w:unhideWhenUsed/>
    <w:rsid w:val="00BE2D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31B6F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31B6F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01619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31B6FD" w:themeColor="accent1"/>
    </w:rPr>
  </w:style>
  <w:style w:type="character" w:customStyle="1" w:styleId="FooterChar">
    <w:name w:val="Footer Char"/>
    <w:basedOn w:val="DefaultParagraphFont"/>
    <w:link w:val="Footer"/>
    <w:rsid w:val="00F015DE"/>
    <w:rPr>
      <w:b/>
      <w:color w:val="31B6F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31B6F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31B6F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31B6F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31B6FD" w:themeColor="accent1" w:shadow="1"/>
        <w:left w:val="single" w:sz="2" w:space="10" w:color="31B6FD" w:themeColor="accent1" w:shadow="1"/>
        <w:bottom w:val="single" w:sz="2" w:space="10" w:color="31B6FD" w:themeColor="accent1" w:shadow="1"/>
        <w:right w:val="single" w:sz="2" w:space="10" w:color="31B6FD" w:themeColor="accent1" w:shadow="1"/>
      </w:pBdr>
      <w:ind w:left="1152" w:right="1152"/>
    </w:pPr>
    <w:rPr>
      <w:i/>
      <w:iCs/>
      <w:color w:val="31B6F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31B6F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31B6F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31B6F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01619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01619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uiPriority w:val="99"/>
    <w:semiHidden/>
    <w:unhideWhenUsed/>
    <w:rsid w:val="00F015DE"/>
    <w:rPr>
      <w:rFonts w:ascii="Consolas" w:hAnsi="Consolas"/>
      <w:szCs w:val="20"/>
    </w:rPr>
  </w:style>
  <w:style w:type="character" w:customStyle="1" w:styleId="HTMLPreformattedChar">
    <w:name w:val="HTML Preformatted Char"/>
    <w:basedOn w:val="DefaultParagraphFont"/>
    <w:link w:val="HTMLPreformatted"/>
    <w:uiPriority w:val="99"/>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31B6FD" w:themeColor="accent1"/>
      </w:pBdr>
      <w:spacing w:before="200" w:after="280"/>
      <w:ind w:left="936" w:right="936"/>
    </w:pPr>
    <w:rPr>
      <w:b/>
      <w:bCs/>
      <w:i/>
      <w:iCs/>
      <w:color w:val="31B6FD" w:themeColor="accent1"/>
    </w:rPr>
  </w:style>
  <w:style w:type="character" w:customStyle="1" w:styleId="IntenseQuoteChar">
    <w:name w:val="Intense Quote Char"/>
    <w:basedOn w:val="DefaultParagraphFont"/>
    <w:link w:val="IntenseQuote"/>
    <w:rsid w:val="00F015DE"/>
    <w:rPr>
      <w:b/>
      <w:bCs/>
      <w:i/>
      <w:iCs/>
      <w:color w:val="31B6F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31B6F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0292DF" w:themeColor="accent1" w:themeShade="BF"/>
      <w:sz w:val="28"/>
      <w:szCs w:val="28"/>
    </w:rPr>
  </w:style>
  <w:style w:type="character" w:styleId="Hyperlink">
    <w:name w:val="Hyperlink"/>
    <w:basedOn w:val="DefaultParagraphFont"/>
    <w:uiPriority w:val="99"/>
    <w:unhideWhenUsed/>
    <w:rsid w:val="00514876"/>
    <w:rPr>
      <w:color w:val="0080FF" w:themeColor="hyperlink"/>
      <w:u w:val="single"/>
    </w:rPr>
  </w:style>
  <w:style w:type="character" w:styleId="PageNumber">
    <w:name w:val="page number"/>
    <w:basedOn w:val="DefaultParagraphFont"/>
    <w:uiPriority w:val="99"/>
    <w:semiHidden/>
    <w:unhideWhenUsed/>
    <w:rsid w:val="00BE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6600">
      <w:bodyDiv w:val="1"/>
      <w:marLeft w:val="0"/>
      <w:marRight w:val="0"/>
      <w:marTop w:val="0"/>
      <w:marBottom w:val="0"/>
      <w:divBdr>
        <w:top w:val="none" w:sz="0" w:space="0" w:color="auto"/>
        <w:left w:val="none" w:sz="0" w:space="0" w:color="auto"/>
        <w:bottom w:val="none" w:sz="0" w:space="0" w:color="auto"/>
        <w:right w:val="none" w:sz="0" w:space="0" w:color="auto"/>
      </w:divBdr>
    </w:div>
    <w:div w:id="114492750">
      <w:bodyDiv w:val="1"/>
      <w:marLeft w:val="0"/>
      <w:marRight w:val="0"/>
      <w:marTop w:val="0"/>
      <w:marBottom w:val="0"/>
      <w:divBdr>
        <w:top w:val="none" w:sz="0" w:space="0" w:color="auto"/>
        <w:left w:val="none" w:sz="0" w:space="0" w:color="auto"/>
        <w:bottom w:val="none" w:sz="0" w:space="0" w:color="auto"/>
        <w:right w:val="none" w:sz="0" w:space="0" w:color="auto"/>
      </w:divBdr>
    </w:div>
    <w:div w:id="128595208">
      <w:bodyDiv w:val="1"/>
      <w:marLeft w:val="0"/>
      <w:marRight w:val="0"/>
      <w:marTop w:val="0"/>
      <w:marBottom w:val="0"/>
      <w:divBdr>
        <w:top w:val="none" w:sz="0" w:space="0" w:color="auto"/>
        <w:left w:val="none" w:sz="0" w:space="0" w:color="auto"/>
        <w:bottom w:val="none" w:sz="0" w:space="0" w:color="auto"/>
        <w:right w:val="none" w:sz="0" w:space="0" w:color="auto"/>
      </w:divBdr>
    </w:div>
    <w:div w:id="143670949">
      <w:bodyDiv w:val="1"/>
      <w:marLeft w:val="0"/>
      <w:marRight w:val="0"/>
      <w:marTop w:val="0"/>
      <w:marBottom w:val="0"/>
      <w:divBdr>
        <w:top w:val="none" w:sz="0" w:space="0" w:color="auto"/>
        <w:left w:val="none" w:sz="0" w:space="0" w:color="auto"/>
        <w:bottom w:val="none" w:sz="0" w:space="0" w:color="auto"/>
        <w:right w:val="none" w:sz="0" w:space="0" w:color="auto"/>
      </w:divBdr>
    </w:div>
    <w:div w:id="190579748">
      <w:bodyDiv w:val="1"/>
      <w:marLeft w:val="0"/>
      <w:marRight w:val="0"/>
      <w:marTop w:val="0"/>
      <w:marBottom w:val="0"/>
      <w:divBdr>
        <w:top w:val="none" w:sz="0" w:space="0" w:color="auto"/>
        <w:left w:val="none" w:sz="0" w:space="0" w:color="auto"/>
        <w:bottom w:val="none" w:sz="0" w:space="0" w:color="auto"/>
        <w:right w:val="none" w:sz="0" w:space="0" w:color="auto"/>
      </w:divBdr>
    </w:div>
    <w:div w:id="210727777">
      <w:bodyDiv w:val="1"/>
      <w:marLeft w:val="0"/>
      <w:marRight w:val="0"/>
      <w:marTop w:val="0"/>
      <w:marBottom w:val="0"/>
      <w:divBdr>
        <w:top w:val="none" w:sz="0" w:space="0" w:color="auto"/>
        <w:left w:val="none" w:sz="0" w:space="0" w:color="auto"/>
        <w:bottom w:val="none" w:sz="0" w:space="0" w:color="auto"/>
        <w:right w:val="none" w:sz="0" w:space="0" w:color="auto"/>
      </w:divBdr>
    </w:div>
    <w:div w:id="509370717">
      <w:bodyDiv w:val="1"/>
      <w:marLeft w:val="0"/>
      <w:marRight w:val="0"/>
      <w:marTop w:val="0"/>
      <w:marBottom w:val="0"/>
      <w:divBdr>
        <w:top w:val="none" w:sz="0" w:space="0" w:color="auto"/>
        <w:left w:val="none" w:sz="0" w:space="0" w:color="auto"/>
        <w:bottom w:val="none" w:sz="0" w:space="0" w:color="auto"/>
        <w:right w:val="none" w:sz="0" w:space="0" w:color="auto"/>
      </w:divBdr>
    </w:div>
    <w:div w:id="1125154374">
      <w:bodyDiv w:val="1"/>
      <w:marLeft w:val="0"/>
      <w:marRight w:val="0"/>
      <w:marTop w:val="0"/>
      <w:marBottom w:val="0"/>
      <w:divBdr>
        <w:top w:val="none" w:sz="0" w:space="0" w:color="auto"/>
        <w:left w:val="none" w:sz="0" w:space="0" w:color="auto"/>
        <w:bottom w:val="none" w:sz="0" w:space="0" w:color="auto"/>
        <w:right w:val="none" w:sz="0" w:space="0" w:color="auto"/>
      </w:divBdr>
    </w:div>
    <w:div w:id="1464038872">
      <w:bodyDiv w:val="1"/>
      <w:marLeft w:val="0"/>
      <w:marRight w:val="0"/>
      <w:marTop w:val="0"/>
      <w:marBottom w:val="0"/>
      <w:divBdr>
        <w:top w:val="none" w:sz="0" w:space="0" w:color="auto"/>
        <w:left w:val="none" w:sz="0" w:space="0" w:color="auto"/>
        <w:bottom w:val="none" w:sz="0" w:space="0" w:color="auto"/>
        <w:right w:val="none" w:sz="0" w:space="0" w:color="auto"/>
      </w:divBdr>
    </w:div>
    <w:div w:id="1612317032">
      <w:bodyDiv w:val="1"/>
      <w:marLeft w:val="0"/>
      <w:marRight w:val="0"/>
      <w:marTop w:val="0"/>
      <w:marBottom w:val="0"/>
      <w:divBdr>
        <w:top w:val="none" w:sz="0" w:space="0" w:color="auto"/>
        <w:left w:val="none" w:sz="0" w:space="0" w:color="auto"/>
        <w:bottom w:val="none" w:sz="0" w:space="0" w:color="auto"/>
        <w:right w:val="none" w:sz="0" w:space="0" w:color="auto"/>
      </w:divBdr>
    </w:div>
    <w:div w:id="171608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4" Type="http://schemas.microsoft.com/office/2007/relationships/hdphoto" Target="media/hdphoto1.wdp"/><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4FCE166804EE4A8732D06E7F5CED06"/>
        <w:category>
          <w:name w:val="General"/>
          <w:gallery w:val="placeholder"/>
        </w:category>
        <w:types>
          <w:type w:val="bbPlcHdr"/>
        </w:types>
        <w:behaviors>
          <w:behavior w:val="content"/>
        </w:behaviors>
        <w:guid w:val="{E2D6EB8A-4C75-AC4C-88BA-2D651A4AD3DF}"/>
      </w:docPartPr>
      <w:docPartBody>
        <w:p w:rsidR="007C7319" w:rsidRDefault="007C7319">
          <w:pPr>
            <w:pStyle w:val="FC4FCE166804EE4A8732D06E7F5CED0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09A9C9184568F49ACFD05917720A7D5"/>
        <w:category>
          <w:name w:val="General"/>
          <w:gallery w:val="placeholder"/>
        </w:category>
        <w:types>
          <w:type w:val="bbPlcHdr"/>
        </w:types>
        <w:behaviors>
          <w:behavior w:val="content"/>
        </w:behaviors>
        <w:guid w:val="{547BF016-7453-FC4A-BC5F-9500E820C1E6}"/>
      </w:docPartPr>
      <w:docPartBody>
        <w:p w:rsidR="007C7319" w:rsidRDefault="007C7319">
          <w:pPr>
            <w:pStyle w:val="E09A9C9184568F49ACFD05917720A7D5"/>
          </w:pPr>
          <w:r>
            <w:t>Lorem ipsum dolor</w:t>
          </w:r>
        </w:p>
      </w:docPartBody>
    </w:docPart>
    <w:docPart>
      <w:docPartPr>
        <w:name w:val="3BD534EF23BEB74480B2CF547A6F64A6"/>
        <w:category>
          <w:name w:val="General"/>
          <w:gallery w:val="placeholder"/>
        </w:category>
        <w:types>
          <w:type w:val="bbPlcHdr"/>
        </w:types>
        <w:behaviors>
          <w:behavior w:val="content"/>
        </w:behaviors>
        <w:guid w:val="{67506A28-4A4D-0D48-B37A-234FBE944EB5}"/>
      </w:docPartPr>
      <w:docPartBody>
        <w:p w:rsidR="007C7319" w:rsidRDefault="007C7319">
          <w:pPr>
            <w:pStyle w:val="3BD534EF23BEB74480B2CF547A6F64A6"/>
          </w:pPr>
          <w:r>
            <w:t>Etiam cursus suscipit enim. Nulla facilisi. Integer eleifend diam eu diam. Donec dapibus enim sollicitudin nulla. Nam hendrerit. Nunc id nisi. Curabitur sed neque. Pellentesque placerat consequat pede.</w:t>
          </w:r>
        </w:p>
      </w:docPartBody>
    </w:docPart>
    <w:docPart>
      <w:docPartPr>
        <w:name w:val="776BF98DD5970A449D04E9353F1EC9F4"/>
        <w:category>
          <w:name w:val="General"/>
          <w:gallery w:val="placeholder"/>
        </w:category>
        <w:types>
          <w:type w:val="bbPlcHdr"/>
        </w:types>
        <w:behaviors>
          <w:behavior w:val="content"/>
        </w:behaviors>
        <w:guid w:val="{4B07A5B6-8439-F846-A6C0-4DA9E63C868C}"/>
      </w:docPartPr>
      <w:docPartBody>
        <w:p w:rsidR="007C7319" w:rsidRDefault="007C7319">
          <w:pPr>
            <w:pStyle w:val="776BF98DD5970A449D04E9353F1EC9F4"/>
          </w:pPr>
          <w:r>
            <w:t>Lorem ipsum dolor</w:t>
          </w:r>
        </w:p>
      </w:docPartBody>
    </w:docPart>
    <w:docPart>
      <w:docPartPr>
        <w:name w:val="40E7392B0FF5B84BB545C394383203F3"/>
        <w:category>
          <w:name w:val="General"/>
          <w:gallery w:val="placeholder"/>
        </w:category>
        <w:types>
          <w:type w:val="bbPlcHdr"/>
        </w:types>
        <w:behaviors>
          <w:behavior w:val="content"/>
        </w:behaviors>
        <w:guid w:val="{3486D3B9-70D8-A54C-ACB5-006FAB75F5A7}"/>
      </w:docPartPr>
      <w:docPartBody>
        <w:p w:rsidR="007C7319" w:rsidRDefault="007C7319">
          <w:pPr>
            <w:pStyle w:val="40E7392B0FF5B84BB545C394383203F3"/>
          </w:pPr>
          <w:r>
            <w:t>Etiam cursus suscipit enim. Nulla facilisi. Integer eleifend diam eu diam. Donec dapibus enim sollicitudin nulla. Nam hendrerit. Nunc id nisi. Curabitur sed neque. Pellentesque placerat consequat pede.</w:t>
          </w:r>
        </w:p>
      </w:docPartBody>
    </w:docPart>
    <w:docPart>
      <w:docPartPr>
        <w:name w:val="6E652B828BF8DA4AB57F1A2D39038326"/>
        <w:category>
          <w:name w:val="General"/>
          <w:gallery w:val="placeholder"/>
        </w:category>
        <w:types>
          <w:type w:val="bbPlcHdr"/>
        </w:types>
        <w:behaviors>
          <w:behavior w:val="content"/>
        </w:behaviors>
        <w:guid w:val="{4544F1AE-4230-1C4E-95D3-AA917F7135CF}"/>
      </w:docPartPr>
      <w:docPartBody>
        <w:p w:rsidR="007C7319" w:rsidRDefault="007C7319">
          <w:pPr>
            <w:pStyle w:val="6E652B828BF8DA4AB57F1A2D39038326"/>
          </w:pPr>
          <w:r>
            <w:t>Aliquam dapibus.</w:t>
          </w:r>
        </w:p>
      </w:docPartBody>
    </w:docPart>
    <w:docPart>
      <w:docPartPr>
        <w:name w:val="0159342FCBE95649B596270BAA9A021B"/>
        <w:category>
          <w:name w:val="General"/>
          <w:gallery w:val="placeholder"/>
        </w:category>
        <w:types>
          <w:type w:val="bbPlcHdr"/>
        </w:types>
        <w:behaviors>
          <w:behavior w:val="content"/>
        </w:behaviors>
        <w:guid w:val="{92CCCC10-3251-5844-86BA-A8F111A8193A}"/>
      </w:docPartPr>
      <w:docPartBody>
        <w:p w:rsidR="007C7319" w:rsidRDefault="007C7319">
          <w:pPr>
            <w:pStyle w:val="0159342FCBE95649B596270BAA9A021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62AD5CA60AAFD448CEB0DED8BAC028A"/>
        <w:category>
          <w:name w:val="General"/>
          <w:gallery w:val="placeholder"/>
        </w:category>
        <w:types>
          <w:type w:val="bbPlcHdr"/>
        </w:types>
        <w:behaviors>
          <w:behavior w:val="content"/>
        </w:behaviors>
        <w:guid w:val="{E3A54442-A1ED-B946-BADD-63CB9B852770}"/>
      </w:docPartPr>
      <w:docPartBody>
        <w:p w:rsidR="007C7319" w:rsidRDefault="007C7319">
          <w:pPr>
            <w:pStyle w:val="B62AD5CA60AAFD448CEB0DED8BAC028A"/>
          </w:pPr>
          <w:r>
            <w:t>Aliquam dapibus.</w:t>
          </w:r>
        </w:p>
      </w:docPartBody>
    </w:docPart>
    <w:docPart>
      <w:docPartPr>
        <w:name w:val="FF919F347BE90A4DA9C06F33D4046E90"/>
        <w:category>
          <w:name w:val="General"/>
          <w:gallery w:val="placeholder"/>
        </w:category>
        <w:types>
          <w:type w:val="bbPlcHdr"/>
        </w:types>
        <w:behaviors>
          <w:behavior w:val="content"/>
        </w:behaviors>
        <w:guid w:val="{61073EC7-20D4-6B46-AC0D-CA5C642C2C37}"/>
      </w:docPartPr>
      <w:docPartBody>
        <w:p w:rsidR="007C7319" w:rsidRDefault="007C7319">
          <w:pPr>
            <w:pStyle w:val="FF919F347BE90A4DA9C06F33D4046E9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B2F02593A6C9949A39F49B889B1FC3B"/>
        <w:category>
          <w:name w:val="General"/>
          <w:gallery w:val="placeholder"/>
        </w:category>
        <w:types>
          <w:type w:val="bbPlcHdr"/>
        </w:types>
        <w:behaviors>
          <w:behavior w:val="content"/>
        </w:behaviors>
        <w:guid w:val="{19C3DF72-9822-034F-A232-5B5D3D2D5242}"/>
      </w:docPartPr>
      <w:docPartBody>
        <w:p w:rsidR="007C7319" w:rsidRDefault="007C7319" w:rsidP="007C7319">
          <w:pPr>
            <w:pStyle w:val="DB2F02593A6C9949A39F49B889B1FC3B"/>
          </w:pPr>
          <w:r>
            <w:t>Aliquam dapibus.</w:t>
          </w:r>
        </w:p>
      </w:docPartBody>
    </w:docPart>
    <w:docPart>
      <w:docPartPr>
        <w:name w:val="667A675D3FC1854C9D0DB595E02243E4"/>
        <w:category>
          <w:name w:val="General"/>
          <w:gallery w:val="placeholder"/>
        </w:category>
        <w:types>
          <w:type w:val="bbPlcHdr"/>
        </w:types>
        <w:behaviors>
          <w:behavior w:val="content"/>
        </w:behaviors>
        <w:guid w:val="{31A46AF7-E734-7B41-8A1F-B795A9C08324}"/>
      </w:docPartPr>
      <w:docPartBody>
        <w:p w:rsidR="007C7319" w:rsidRDefault="007C7319" w:rsidP="007C7319">
          <w:pPr>
            <w:pStyle w:val="667A675D3FC1854C9D0DB595E02243E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14E57F1AB21A54084916F5C2D63BF75"/>
        <w:category>
          <w:name w:val="General"/>
          <w:gallery w:val="placeholder"/>
        </w:category>
        <w:types>
          <w:type w:val="bbPlcHdr"/>
        </w:types>
        <w:behaviors>
          <w:behavior w:val="content"/>
        </w:behaviors>
        <w:guid w:val="{5F64FB71-D6DA-2646-A709-CDC53E67B712}"/>
      </w:docPartPr>
      <w:docPartBody>
        <w:p w:rsidR="007C7319" w:rsidRDefault="007C7319" w:rsidP="007C7319">
          <w:pPr>
            <w:pStyle w:val="414E57F1AB21A54084916F5C2D63BF75"/>
          </w:pPr>
          <w:r>
            <w:t>Aliquam dapibus.</w:t>
          </w:r>
        </w:p>
      </w:docPartBody>
    </w:docPart>
    <w:docPart>
      <w:docPartPr>
        <w:name w:val="CBB758B8322C5142BF837D83A7A24C57"/>
        <w:category>
          <w:name w:val="General"/>
          <w:gallery w:val="placeholder"/>
        </w:category>
        <w:types>
          <w:type w:val="bbPlcHdr"/>
        </w:types>
        <w:behaviors>
          <w:behavior w:val="content"/>
        </w:behaviors>
        <w:guid w:val="{05B973F7-E3E3-DA4E-A422-57E8FD2F7649}"/>
      </w:docPartPr>
      <w:docPartBody>
        <w:p w:rsidR="007C7319" w:rsidRDefault="007C7319" w:rsidP="007C7319">
          <w:pPr>
            <w:pStyle w:val="CBB758B8322C5142BF837D83A7A24C5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E6D83D010C3CC4B9C531FA1B31C4DE1"/>
        <w:category>
          <w:name w:val="General"/>
          <w:gallery w:val="placeholder"/>
        </w:category>
        <w:types>
          <w:type w:val="bbPlcHdr"/>
        </w:types>
        <w:behaviors>
          <w:behavior w:val="content"/>
        </w:behaviors>
        <w:guid w:val="{888896A9-DC01-344F-9A65-F8A8745FE2EF}"/>
      </w:docPartPr>
      <w:docPartBody>
        <w:p w:rsidR="007C7319" w:rsidRDefault="007C7319" w:rsidP="007C7319">
          <w:pPr>
            <w:pStyle w:val="CE6D83D010C3CC4B9C531FA1B31C4DE1"/>
          </w:pPr>
          <w:r>
            <w:t>Aliquam dapibus.</w:t>
          </w:r>
        </w:p>
      </w:docPartBody>
    </w:docPart>
    <w:docPart>
      <w:docPartPr>
        <w:name w:val="58D2B62CA213EC4DBCFADB0C008AA764"/>
        <w:category>
          <w:name w:val="General"/>
          <w:gallery w:val="placeholder"/>
        </w:category>
        <w:types>
          <w:type w:val="bbPlcHdr"/>
        </w:types>
        <w:behaviors>
          <w:behavior w:val="content"/>
        </w:behaviors>
        <w:guid w:val="{1AF869B7-89CD-E649-A2D8-63D4087F0E5D}"/>
      </w:docPartPr>
      <w:docPartBody>
        <w:p w:rsidR="007C7319" w:rsidRDefault="007C7319" w:rsidP="007C7319">
          <w:pPr>
            <w:pStyle w:val="58D2B62CA213EC4DBCFADB0C008AA76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AE59BAD6CA75B489020807F2E223C69"/>
        <w:category>
          <w:name w:val="General"/>
          <w:gallery w:val="placeholder"/>
        </w:category>
        <w:types>
          <w:type w:val="bbPlcHdr"/>
        </w:types>
        <w:behaviors>
          <w:behavior w:val="content"/>
        </w:behaviors>
        <w:guid w:val="{CF43E3FB-47A9-9543-B429-B60ECCE041B5}"/>
      </w:docPartPr>
      <w:docPartBody>
        <w:p w:rsidR="007C7319" w:rsidRDefault="007C7319" w:rsidP="007C7319">
          <w:pPr>
            <w:pStyle w:val="2AE59BAD6CA75B489020807F2E223C69"/>
          </w:pPr>
          <w:r>
            <w:t>Aliquam dapibus.</w:t>
          </w:r>
        </w:p>
      </w:docPartBody>
    </w:docPart>
    <w:docPart>
      <w:docPartPr>
        <w:name w:val="659E89385C80AF4CA84ED09B6EFC6733"/>
        <w:category>
          <w:name w:val="General"/>
          <w:gallery w:val="placeholder"/>
        </w:category>
        <w:types>
          <w:type w:val="bbPlcHdr"/>
        </w:types>
        <w:behaviors>
          <w:behavior w:val="content"/>
        </w:behaviors>
        <w:guid w:val="{ADBC8D41-1049-5F4C-B1F6-73850BBFECB6}"/>
      </w:docPartPr>
      <w:docPartBody>
        <w:p w:rsidR="007C7319" w:rsidRDefault="007C7319" w:rsidP="007C7319">
          <w:pPr>
            <w:pStyle w:val="659E89385C80AF4CA84ED09B6EFC673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D1176C6ACBE314CBD3BA6B72DBF87FE"/>
        <w:category>
          <w:name w:val="General"/>
          <w:gallery w:val="placeholder"/>
        </w:category>
        <w:types>
          <w:type w:val="bbPlcHdr"/>
        </w:types>
        <w:behaviors>
          <w:behavior w:val="content"/>
        </w:behaviors>
        <w:guid w:val="{61E6F32D-9E60-D741-8478-54D5AC9ABD51}"/>
      </w:docPartPr>
      <w:docPartBody>
        <w:p w:rsidR="007C7319" w:rsidRDefault="007C7319">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C7319" w:rsidRDefault="007C7319" w:rsidP="007C7319">
          <w:pPr>
            <w:pStyle w:val="ED1176C6ACBE314CBD3BA6B72DBF87F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D619DD76880364FBF9C7CCB089E49A4"/>
        <w:category>
          <w:name w:val="General"/>
          <w:gallery w:val="placeholder"/>
        </w:category>
        <w:types>
          <w:type w:val="bbPlcHdr"/>
        </w:types>
        <w:behaviors>
          <w:behavior w:val="content"/>
        </w:behaviors>
        <w:guid w:val="{3BBEECC0-7AE8-994A-9989-2A6A96FD7208}"/>
      </w:docPartPr>
      <w:docPartBody>
        <w:p w:rsidR="007C7319" w:rsidRDefault="007C7319" w:rsidP="007C7319">
          <w:pPr>
            <w:pStyle w:val="1D619DD76880364FBF9C7CCB089E49A4"/>
          </w:pPr>
          <w:r>
            <w:t>Lorem ipsum dolor</w:t>
          </w:r>
        </w:p>
      </w:docPartBody>
    </w:docPart>
    <w:docPart>
      <w:docPartPr>
        <w:name w:val="9F4D8E1B0DA0A04CA82FB7D1BBBEEB96"/>
        <w:category>
          <w:name w:val="General"/>
          <w:gallery w:val="placeholder"/>
        </w:category>
        <w:types>
          <w:type w:val="bbPlcHdr"/>
        </w:types>
        <w:behaviors>
          <w:behavior w:val="content"/>
        </w:behaviors>
        <w:guid w:val="{EE95622E-48CA-E24C-A5A2-835B8FF81AFD}"/>
      </w:docPartPr>
      <w:docPartBody>
        <w:p w:rsidR="007C7319" w:rsidRDefault="007C7319" w:rsidP="007C7319">
          <w:pPr>
            <w:pStyle w:val="9F4D8E1B0DA0A04CA82FB7D1BBBEEB96"/>
          </w:pPr>
          <w:r>
            <w:t>Lorem ipsum dolor</w:t>
          </w:r>
        </w:p>
      </w:docPartBody>
    </w:docPart>
    <w:docPart>
      <w:docPartPr>
        <w:name w:val="1AB4357E70BCDE45B3D0E6E71E0C5608"/>
        <w:category>
          <w:name w:val="General"/>
          <w:gallery w:val="placeholder"/>
        </w:category>
        <w:types>
          <w:type w:val="bbPlcHdr"/>
        </w:types>
        <w:behaviors>
          <w:behavior w:val="content"/>
        </w:behaviors>
        <w:guid w:val="{CD53005D-8D32-B440-AF02-858F631307B3}"/>
      </w:docPartPr>
      <w:docPartBody>
        <w:p w:rsidR="007C7319" w:rsidRDefault="007C7319" w:rsidP="007C7319">
          <w:pPr>
            <w:pStyle w:val="1AB4357E70BCDE45B3D0E6E71E0C5608"/>
          </w:pPr>
          <w:r>
            <w:t>Lorem ipsum dolor</w:t>
          </w:r>
        </w:p>
      </w:docPartBody>
    </w:docPart>
    <w:docPart>
      <w:docPartPr>
        <w:name w:val="E03A562E42BA114FB02EEFA836C6937E"/>
        <w:category>
          <w:name w:val="General"/>
          <w:gallery w:val="placeholder"/>
        </w:category>
        <w:types>
          <w:type w:val="bbPlcHdr"/>
        </w:types>
        <w:behaviors>
          <w:behavior w:val="content"/>
        </w:behaviors>
        <w:guid w:val="{373C1489-D310-004D-BEF9-5892FE6B0065}"/>
      </w:docPartPr>
      <w:docPartBody>
        <w:p w:rsidR="007C7319" w:rsidRDefault="007C7319" w:rsidP="007C7319">
          <w:pPr>
            <w:pStyle w:val="E03A562E42BA114FB02EEFA836C6937E"/>
          </w:pPr>
          <w:r>
            <w:t>Lorem ipsum dolor</w:t>
          </w:r>
        </w:p>
      </w:docPartBody>
    </w:docPart>
    <w:docPart>
      <w:docPartPr>
        <w:name w:val="4847DD55B1E93841985B1E339F69ED7F"/>
        <w:category>
          <w:name w:val="General"/>
          <w:gallery w:val="placeholder"/>
        </w:category>
        <w:types>
          <w:type w:val="bbPlcHdr"/>
        </w:types>
        <w:behaviors>
          <w:behavior w:val="content"/>
        </w:behaviors>
        <w:guid w:val="{7A2E3B5B-BE69-CA4B-AECB-7462B4B21D9F}"/>
      </w:docPartPr>
      <w:docPartBody>
        <w:p w:rsidR="007C7319" w:rsidRDefault="007C7319" w:rsidP="007C7319">
          <w:pPr>
            <w:pStyle w:val="4847DD55B1E93841985B1E339F69ED7F"/>
          </w:pPr>
          <w:r>
            <w:t>Lorem ipsum dolor</w:t>
          </w:r>
        </w:p>
      </w:docPartBody>
    </w:docPart>
    <w:docPart>
      <w:docPartPr>
        <w:name w:val="3130D30B374CFF4B9482052999DCA7BB"/>
        <w:category>
          <w:name w:val="General"/>
          <w:gallery w:val="placeholder"/>
        </w:category>
        <w:types>
          <w:type w:val="bbPlcHdr"/>
        </w:types>
        <w:behaviors>
          <w:behavior w:val="content"/>
        </w:behaviors>
        <w:guid w:val="{EFB49945-5211-2D45-AF1C-D566583E7F2A}"/>
      </w:docPartPr>
      <w:docPartBody>
        <w:p w:rsidR="007C7319" w:rsidRDefault="007C7319" w:rsidP="007C7319">
          <w:pPr>
            <w:pStyle w:val="3130D30B374CFF4B9482052999DCA7BB"/>
          </w:pPr>
          <w:r>
            <w:t>Lorem ipsum dolor</w:t>
          </w:r>
        </w:p>
      </w:docPartBody>
    </w:docPart>
    <w:docPart>
      <w:docPartPr>
        <w:name w:val="5688C0E08FFFA549B42905134CC351B0"/>
        <w:category>
          <w:name w:val="General"/>
          <w:gallery w:val="placeholder"/>
        </w:category>
        <w:types>
          <w:type w:val="bbPlcHdr"/>
        </w:types>
        <w:behaviors>
          <w:behavior w:val="content"/>
        </w:behaviors>
        <w:guid w:val="{0A712406-0744-BE47-9DB9-153344597C2D}"/>
      </w:docPartPr>
      <w:docPartBody>
        <w:p w:rsidR="007C7319" w:rsidRDefault="007C7319" w:rsidP="007C7319">
          <w:pPr>
            <w:pStyle w:val="5688C0E08FFFA549B42905134CC351B0"/>
          </w:pPr>
          <w:r>
            <w:t>Lorem ipsum dolor</w:t>
          </w:r>
        </w:p>
      </w:docPartBody>
    </w:docPart>
    <w:docPart>
      <w:docPartPr>
        <w:name w:val="71C6643045BC0F468A16B08C8E77994C"/>
        <w:category>
          <w:name w:val="General"/>
          <w:gallery w:val="placeholder"/>
        </w:category>
        <w:types>
          <w:type w:val="bbPlcHdr"/>
        </w:types>
        <w:behaviors>
          <w:behavior w:val="content"/>
        </w:behaviors>
        <w:guid w:val="{350D62A7-BACB-604D-886D-1BE128957AA2}"/>
      </w:docPartPr>
      <w:docPartBody>
        <w:p w:rsidR="007C7319" w:rsidRDefault="007C7319" w:rsidP="007C7319">
          <w:pPr>
            <w:pStyle w:val="71C6643045BC0F468A16B08C8E77994C"/>
          </w:pPr>
          <w:r>
            <w:t>Lorem ipsum dolor</w:t>
          </w:r>
        </w:p>
      </w:docPartBody>
    </w:docPart>
    <w:docPart>
      <w:docPartPr>
        <w:name w:val="1B12871173D04A48958BF77BD34554A8"/>
        <w:category>
          <w:name w:val="General"/>
          <w:gallery w:val="placeholder"/>
        </w:category>
        <w:types>
          <w:type w:val="bbPlcHdr"/>
        </w:types>
        <w:behaviors>
          <w:behavior w:val="content"/>
        </w:behaviors>
        <w:guid w:val="{C5600CD0-8CD3-5846-A967-AD1D1C1ABB37}"/>
      </w:docPartPr>
      <w:docPartBody>
        <w:p w:rsidR="007C7319" w:rsidRDefault="007C7319" w:rsidP="007C7319">
          <w:pPr>
            <w:pStyle w:val="1B12871173D04A48958BF77BD34554A8"/>
          </w:pPr>
          <w:r>
            <w:t>Lorem ipsum dolor</w:t>
          </w:r>
        </w:p>
      </w:docPartBody>
    </w:docPart>
    <w:docPart>
      <w:docPartPr>
        <w:name w:val="7C300114E2A80B4CABBA4EC8D1293DD3"/>
        <w:category>
          <w:name w:val="General"/>
          <w:gallery w:val="placeholder"/>
        </w:category>
        <w:types>
          <w:type w:val="bbPlcHdr"/>
        </w:types>
        <w:behaviors>
          <w:behavior w:val="content"/>
        </w:behaviors>
        <w:guid w:val="{EBA7766C-064D-8F40-8BB5-454B26E63413}"/>
      </w:docPartPr>
      <w:docPartBody>
        <w:p w:rsidR="007C7319" w:rsidRDefault="007C7319" w:rsidP="007C7319">
          <w:pPr>
            <w:pStyle w:val="7C300114E2A80B4CABBA4EC8D1293DD3"/>
          </w:pPr>
          <w:r>
            <w:t>Lorem ipsum dolor</w:t>
          </w:r>
        </w:p>
      </w:docPartBody>
    </w:docPart>
    <w:docPart>
      <w:docPartPr>
        <w:name w:val="07F584830F29C84E95D9CB99F0A4305D"/>
        <w:category>
          <w:name w:val="General"/>
          <w:gallery w:val="placeholder"/>
        </w:category>
        <w:types>
          <w:type w:val="bbPlcHdr"/>
        </w:types>
        <w:behaviors>
          <w:behavior w:val="content"/>
        </w:behaviors>
        <w:guid w:val="{8C4CD808-4541-3849-9F57-6650B64B6D90}"/>
      </w:docPartPr>
      <w:docPartBody>
        <w:p w:rsidR="007C7319" w:rsidRDefault="007C7319" w:rsidP="007C7319">
          <w:pPr>
            <w:pStyle w:val="07F584830F29C84E95D9CB99F0A4305D"/>
          </w:pPr>
          <w:r>
            <w:t>Lorem ipsum dolor</w:t>
          </w:r>
        </w:p>
      </w:docPartBody>
    </w:docPart>
    <w:docPart>
      <w:docPartPr>
        <w:name w:val="43B61DF5EA0FB647A8FB931E03770BDA"/>
        <w:category>
          <w:name w:val="General"/>
          <w:gallery w:val="placeholder"/>
        </w:category>
        <w:types>
          <w:type w:val="bbPlcHdr"/>
        </w:types>
        <w:behaviors>
          <w:behavior w:val="content"/>
        </w:behaviors>
        <w:guid w:val="{D6226D19-3D78-B040-BB1E-AD03493205EA}"/>
      </w:docPartPr>
      <w:docPartBody>
        <w:p w:rsidR="007C7319" w:rsidRDefault="007C7319" w:rsidP="007C7319">
          <w:pPr>
            <w:pStyle w:val="43B61DF5EA0FB647A8FB931E03770BDA"/>
          </w:pPr>
          <w:r>
            <w:t>Lorem ipsum dolor</w:t>
          </w:r>
        </w:p>
      </w:docPartBody>
    </w:docPart>
    <w:docPart>
      <w:docPartPr>
        <w:name w:val="0C414E7EAD6E8144A9484A4FB185FB1A"/>
        <w:category>
          <w:name w:val="General"/>
          <w:gallery w:val="placeholder"/>
        </w:category>
        <w:types>
          <w:type w:val="bbPlcHdr"/>
        </w:types>
        <w:behaviors>
          <w:behavior w:val="content"/>
        </w:behaviors>
        <w:guid w:val="{94BA1736-4970-1746-8F1C-C632AE77689C}"/>
      </w:docPartPr>
      <w:docPartBody>
        <w:p w:rsidR="007C7319" w:rsidRDefault="007C7319" w:rsidP="007C7319">
          <w:pPr>
            <w:pStyle w:val="0C414E7EAD6E8144A9484A4FB185FB1A"/>
          </w:pPr>
          <w:r>
            <w:t>Lorem ipsum dolor</w:t>
          </w:r>
        </w:p>
      </w:docPartBody>
    </w:docPart>
    <w:docPart>
      <w:docPartPr>
        <w:name w:val="9FEDD5FB3A0AD4499A6F9CD424D0B5B1"/>
        <w:category>
          <w:name w:val="General"/>
          <w:gallery w:val="placeholder"/>
        </w:category>
        <w:types>
          <w:type w:val="bbPlcHdr"/>
        </w:types>
        <w:behaviors>
          <w:behavior w:val="content"/>
        </w:behaviors>
        <w:guid w:val="{1A0D4238-8E4B-0249-924C-1ACBA03B26EF}"/>
      </w:docPartPr>
      <w:docPartBody>
        <w:p w:rsidR="007C7319" w:rsidRDefault="007C7319" w:rsidP="007C7319">
          <w:pPr>
            <w:pStyle w:val="9FEDD5FB3A0AD4499A6F9CD424D0B5B1"/>
          </w:pPr>
          <w:r>
            <w:t>Lorem ipsum dolor</w:t>
          </w:r>
        </w:p>
      </w:docPartBody>
    </w:docPart>
    <w:docPart>
      <w:docPartPr>
        <w:name w:val="92339B51A93A5647AF0BF6743239B5DD"/>
        <w:category>
          <w:name w:val="General"/>
          <w:gallery w:val="placeholder"/>
        </w:category>
        <w:types>
          <w:type w:val="bbPlcHdr"/>
        </w:types>
        <w:behaviors>
          <w:behavior w:val="content"/>
        </w:behaviors>
        <w:guid w:val="{8EB834F5-70C8-7742-AA34-4E248B4B050A}"/>
      </w:docPartPr>
      <w:docPartBody>
        <w:p w:rsidR="007C7319" w:rsidRDefault="007C7319" w:rsidP="007C7319">
          <w:pPr>
            <w:pStyle w:val="92339B51A93A5647AF0BF6743239B5DD"/>
          </w:pPr>
          <w:r>
            <w:t>Lorem ipsum dolor</w:t>
          </w:r>
        </w:p>
      </w:docPartBody>
    </w:docPart>
    <w:docPart>
      <w:docPartPr>
        <w:name w:val="E77050630ED542419BA3B575A30BD0CA"/>
        <w:category>
          <w:name w:val="General"/>
          <w:gallery w:val="placeholder"/>
        </w:category>
        <w:types>
          <w:type w:val="bbPlcHdr"/>
        </w:types>
        <w:behaviors>
          <w:behavior w:val="content"/>
        </w:behaviors>
        <w:guid w:val="{C9502CF8-535B-BD47-B029-68F486D2614C}"/>
      </w:docPartPr>
      <w:docPartBody>
        <w:p w:rsidR="007C7319" w:rsidRDefault="007C7319">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C7319" w:rsidRDefault="007C7319" w:rsidP="007C7319">
          <w:pPr>
            <w:pStyle w:val="E77050630ED542419BA3B575A30BD0C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C79A10640E1E941AB2F210925F1F216"/>
        <w:category>
          <w:name w:val="General"/>
          <w:gallery w:val="placeholder"/>
        </w:category>
        <w:types>
          <w:type w:val="bbPlcHdr"/>
        </w:types>
        <w:behaviors>
          <w:behavior w:val="content"/>
        </w:behaviors>
        <w:guid w:val="{D930EF60-EE26-4242-B133-A1D0FB9956E3}"/>
      </w:docPartPr>
      <w:docPartBody>
        <w:p w:rsidR="007C7319" w:rsidRDefault="007C7319">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C7319" w:rsidRDefault="007C7319" w:rsidP="007C7319">
          <w:pPr>
            <w:pStyle w:val="EC79A10640E1E941AB2F210925F1F21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064A625575E5642A306D8FC2978DD64"/>
        <w:category>
          <w:name w:val="General"/>
          <w:gallery w:val="placeholder"/>
        </w:category>
        <w:types>
          <w:type w:val="bbPlcHdr"/>
        </w:types>
        <w:behaviors>
          <w:behavior w:val="content"/>
        </w:behaviors>
        <w:guid w:val="{E8809D75-4439-EF4E-925D-A0AD536EAA88}"/>
      </w:docPartPr>
      <w:docPartBody>
        <w:p w:rsidR="007C7319" w:rsidRDefault="007C7319" w:rsidP="007C7319">
          <w:pPr>
            <w:pStyle w:val="B064A625575E5642A306D8FC2978DD64"/>
          </w:pPr>
          <w:r>
            <w:t>Aliquam dapibus.</w:t>
          </w:r>
        </w:p>
      </w:docPartBody>
    </w:docPart>
    <w:docPart>
      <w:docPartPr>
        <w:name w:val="72454BEE48C5F740B54D8EB6C1D328B7"/>
        <w:category>
          <w:name w:val="General"/>
          <w:gallery w:val="placeholder"/>
        </w:category>
        <w:types>
          <w:type w:val="bbPlcHdr"/>
        </w:types>
        <w:behaviors>
          <w:behavior w:val="content"/>
        </w:behaviors>
        <w:guid w:val="{07657CD8-AD9D-244B-9474-549CD5EC9A49}"/>
      </w:docPartPr>
      <w:docPartBody>
        <w:p w:rsidR="007C7319" w:rsidRDefault="007C7319" w:rsidP="007C7319">
          <w:pPr>
            <w:pStyle w:val="72454BEE48C5F740B54D8EB6C1D328B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DA5C657CD90644B9F123EA769F80D90"/>
        <w:category>
          <w:name w:val="General"/>
          <w:gallery w:val="placeholder"/>
        </w:category>
        <w:types>
          <w:type w:val="bbPlcHdr"/>
        </w:types>
        <w:behaviors>
          <w:behavior w:val="content"/>
        </w:behaviors>
        <w:guid w:val="{475EFBE9-3710-AE41-9FBC-77F854A9D4AF}"/>
      </w:docPartPr>
      <w:docPartBody>
        <w:p w:rsidR="007C7319" w:rsidRDefault="007C7319">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C7319" w:rsidRDefault="007C7319" w:rsidP="007C7319">
          <w:pPr>
            <w:pStyle w:val="2DA5C657CD90644B9F123EA769F80D9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869A8E89E0B7D4CAC9B88666C97D4DC"/>
        <w:category>
          <w:name w:val="General"/>
          <w:gallery w:val="placeholder"/>
        </w:category>
        <w:types>
          <w:type w:val="bbPlcHdr"/>
        </w:types>
        <w:behaviors>
          <w:behavior w:val="content"/>
        </w:behaviors>
        <w:guid w:val="{B46F7AF8-D779-7341-9DEB-57ABE5855F6A}"/>
      </w:docPartPr>
      <w:docPartBody>
        <w:p w:rsidR="007C7319" w:rsidRDefault="007C7319" w:rsidP="007C7319">
          <w:pPr>
            <w:pStyle w:val="8869A8E89E0B7D4CAC9B88666C97D4DC"/>
          </w:pPr>
          <w:r>
            <w:t>Aliquam dapibus.</w:t>
          </w:r>
        </w:p>
      </w:docPartBody>
    </w:docPart>
    <w:docPart>
      <w:docPartPr>
        <w:name w:val="29FDB0A88146D546A88674C8CCB9B4E4"/>
        <w:category>
          <w:name w:val="General"/>
          <w:gallery w:val="placeholder"/>
        </w:category>
        <w:types>
          <w:type w:val="bbPlcHdr"/>
        </w:types>
        <w:behaviors>
          <w:behavior w:val="content"/>
        </w:behaviors>
        <w:guid w:val="{048C5583-37CE-2341-A2B3-9AAD9382D91D}"/>
      </w:docPartPr>
      <w:docPartBody>
        <w:p w:rsidR="007C7319" w:rsidRDefault="007C7319" w:rsidP="007C7319">
          <w:pPr>
            <w:pStyle w:val="29FDB0A88146D546A88674C8CCB9B4E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5069A2C6B4CCD44B25B5CBBF92EA9B3"/>
        <w:category>
          <w:name w:val="General"/>
          <w:gallery w:val="placeholder"/>
        </w:category>
        <w:types>
          <w:type w:val="bbPlcHdr"/>
        </w:types>
        <w:behaviors>
          <w:behavior w:val="content"/>
        </w:behaviors>
        <w:guid w:val="{88D4243A-07ED-2B48-AACC-2A99E957A734}"/>
      </w:docPartPr>
      <w:docPartBody>
        <w:p w:rsidR="007C7319" w:rsidRDefault="007C7319">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C7319" w:rsidRDefault="007C7319" w:rsidP="007C7319">
          <w:pPr>
            <w:pStyle w:val="A5069A2C6B4CCD44B25B5CBBF92EA9B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488060FA4FD764CBAADEBA934C5A938"/>
        <w:category>
          <w:name w:val="General"/>
          <w:gallery w:val="placeholder"/>
        </w:category>
        <w:types>
          <w:type w:val="bbPlcHdr"/>
        </w:types>
        <w:behaviors>
          <w:behavior w:val="content"/>
        </w:behaviors>
        <w:guid w:val="{3D3F938E-6AE3-A54C-B2F6-AA08B0F19492}"/>
      </w:docPartPr>
      <w:docPartBody>
        <w:p w:rsidR="007C7319" w:rsidRDefault="007C7319" w:rsidP="007C7319">
          <w:pPr>
            <w:pStyle w:val="8488060FA4FD764CBAADEBA934C5A938"/>
          </w:pPr>
          <w:r>
            <w:t>Aliquam dapibus.</w:t>
          </w:r>
        </w:p>
      </w:docPartBody>
    </w:docPart>
    <w:docPart>
      <w:docPartPr>
        <w:name w:val="0E8998C03894C8418823524EB8DE4891"/>
        <w:category>
          <w:name w:val="General"/>
          <w:gallery w:val="placeholder"/>
        </w:category>
        <w:types>
          <w:type w:val="bbPlcHdr"/>
        </w:types>
        <w:behaviors>
          <w:behavior w:val="content"/>
        </w:behaviors>
        <w:guid w:val="{E8917E29-9D2F-BF4C-B549-23F76E1BE757}"/>
      </w:docPartPr>
      <w:docPartBody>
        <w:p w:rsidR="007C7319" w:rsidRDefault="007C7319" w:rsidP="007C7319">
          <w:pPr>
            <w:pStyle w:val="0E8998C03894C8418823524EB8DE489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5514A4EF0D3EC4F9148AEFC3030431D"/>
        <w:category>
          <w:name w:val="General"/>
          <w:gallery w:val="placeholder"/>
        </w:category>
        <w:types>
          <w:type w:val="bbPlcHdr"/>
        </w:types>
        <w:behaviors>
          <w:behavior w:val="content"/>
        </w:behaviors>
        <w:guid w:val="{172ECC20-0A84-A049-88F9-4CB849D879CF}"/>
      </w:docPartPr>
      <w:docPartBody>
        <w:p w:rsidR="007C7319" w:rsidRDefault="007C7319" w:rsidP="007C7319">
          <w:pPr>
            <w:pStyle w:val="F5514A4EF0D3EC4F9148AEFC3030431D"/>
          </w:pPr>
          <w:r>
            <w:t>Aliquam dapibus.</w:t>
          </w:r>
        </w:p>
      </w:docPartBody>
    </w:docPart>
    <w:docPart>
      <w:docPartPr>
        <w:name w:val="ED8F7A91FF9CDC4EA1287176A4823144"/>
        <w:category>
          <w:name w:val="General"/>
          <w:gallery w:val="placeholder"/>
        </w:category>
        <w:types>
          <w:type w:val="bbPlcHdr"/>
        </w:types>
        <w:behaviors>
          <w:behavior w:val="content"/>
        </w:behaviors>
        <w:guid w:val="{EB9293AF-0F24-FB43-814E-560564C7B801}"/>
      </w:docPartPr>
      <w:docPartBody>
        <w:p w:rsidR="007C7319" w:rsidRDefault="007C7319" w:rsidP="007C7319">
          <w:pPr>
            <w:pStyle w:val="ED8F7A91FF9CDC4EA1287176A482314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9481637B9DA874A880485672690D9B8"/>
        <w:category>
          <w:name w:val="General"/>
          <w:gallery w:val="placeholder"/>
        </w:category>
        <w:types>
          <w:type w:val="bbPlcHdr"/>
        </w:types>
        <w:behaviors>
          <w:behavior w:val="content"/>
        </w:behaviors>
        <w:guid w:val="{B8ED1D81-1E5A-174D-9B5B-998833E56D0F}"/>
      </w:docPartPr>
      <w:docPartBody>
        <w:p w:rsidR="007C7319" w:rsidRDefault="007C7319" w:rsidP="007C7319">
          <w:pPr>
            <w:pStyle w:val="89481637B9DA874A880485672690D9B8"/>
          </w:pPr>
          <w:r>
            <w:t>Lorem ipsum dolor</w:t>
          </w:r>
        </w:p>
      </w:docPartBody>
    </w:docPart>
    <w:docPart>
      <w:docPartPr>
        <w:name w:val="0C25F21E005F8946B6A559FB08EFB6F9"/>
        <w:category>
          <w:name w:val="General"/>
          <w:gallery w:val="placeholder"/>
        </w:category>
        <w:types>
          <w:type w:val="bbPlcHdr"/>
        </w:types>
        <w:behaviors>
          <w:behavior w:val="content"/>
        </w:behaviors>
        <w:guid w:val="{6AC5FD1B-CC04-EE4F-96CE-740775224DAC}"/>
      </w:docPartPr>
      <w:docPartBody>
        <w:p w:rsidR="007C7319" w:rsidRDefault="007C7319">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C7319" w:rsidRDefault="007C7319" w:rsidP="007C7319">
          <w:pPr>
            <w:pStyle w:val="0C25F21E005F8946B6A559FB08EFB6F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9E101B2985A984483C9CA7BE26AA9AC"/>
        <w:category>
          <w:name w:val="General"/>
          <w:gallery w:val="placeholder"/>
        </w:category>
        <w:types>
          <w:type w:val="bbPlcHdr"/>
        </w:types>
        <w:behaviors>
          <w:behavior w:val="content"/>
        </w:behaviors>
        <w:guid w:val="{82410C08-5D0B-F04E-A3AE-CB1A3C88DCB0}"/>
      </w:docPartPr>
      <w:docPartBody>
        <w:p w:rsidR="007C7319" w:rsidRDefault="007C7319" w:rsidP="007C7319">
          <w:pPr>
            <w:pStyle w:val="B9E101B2985A984483C9CA7BE26AA9AC"/>
          </w:pPr>
          <w:r>
            <w:t>Aliquam dapibus.</w:t>
          </w:r>
        </w:p>
      </w:docPartBody>
    </w:docPart>
    <w:docPart>
      <w:docPartPr>
        <w:name w:val="35C004D6EC7A12499C16D3CE15C3B783"/>
        <w:category>
          <w:name w:val="General"/>
          <w:gallery w:val="placeholder"/>
        </w:category>
        <w:types>
          <w:type w:val="bbPlcHdr"/>
        </w:types>
        <w:behaviors>
          <w:behavior w:val="content"/>
        </w:behaviors>
        <w:guid w:val="{B986F5CD-8BE2-FC43-B923-5B359F96FC3D}"/>
      </w:docPartPr>
      <w:docPartBody>
        <w:p w:rsidR="007C7319" w:rsidRDefault="007C7319" w:rsidP="007C7319">
          <w:pPr>
            <w:pStyle w:val="35C004D6EC7A12499C16D3CE15C3B78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7C65C5D6BD2FF4795DC21801B74BE4F"/>
        <w:category>
          <w:name w:val="General"/>
          <w:gallery w:val="placeholder"/>
        </w:category>
        <w:types>
          <w:type w:val="bbPlcHdr"/>
        </w:types>
        <w:behaviors>
          <w:behavior w:val="content"/>
        </w:behaviors>
        <w:guid w:val="{351B72FA-51C2-6E4B-AD39-C83DC6F38189}"/>
      </w:docPartPr>
      <w:docPartBody>
        <w:p w:rsidR="007C7319" w:rsidRDefault="007C7319">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92CE2" w:rsidRDefault="007C7319" w:rsidP="007C7319">
          <w:pPr>
            <w:pStyle w:val="47C65C5D6BD2FF4795DC21801B74BE4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5AB10E55362644EB98AAB882C5E8A8F"/>
        <w:category>
          <w:name w:val="General"/>
          <w:gallery w:val="placeholder"/>
        </w:category>
        <w:types>
          <w:type w:val="bbPlcHdr"/>
        </w:types>
        <w:behaviors>
          <w:behavior w:val="content"/>
        </w:behaviors>
        <w:guid w:val="{283BF68C-219C-D349-A350-F28FF104A3A3}"/>
      </w:docPartPr>
      <w:docPartBody>
        <w:p w:rsidR="00792CE2" w:rsidRDefault="007C7319" w:rsidP="007C7319">
          <w:pPr>
            <w:pStyle w:val="25AB10E55362644EB98AAB882C5E8A8F"/>
          </w:pPr>
          <w:r>
            <w:t>Aliquam dapibus.</w:t>
          </w:r>
        </w:p>
      </w:docPartBody>
    </w:docPart>
    <w:docPart>
      <w:docPartPr>
        <w:name w:val="866E5947B42AB54883EC369148B5123B"/>
        <w:category>
          <w:name w:val="General"/>
          <w:gallery w:val="placeholder"/>
        </w:category>
        <w:types>
          <w:type w:val="bbPlcHdr"/>
        </w:types>
        <w:behaviors>
          <w:behavior w:val="content"/>
        </w:behaviors>
        <w:guid w:val="{46027C82-34C4-184A-9365-590334C89839}"/>
      </w:docPartPr>
      <w:docPartBody>
        <w:p w:rsidR="007C7319" w:rsidRDefault="007C7319">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92CE2" w:rsidRDefault="007C7319" w:rsidP="007C7319">
          <w:pPr>
            <w:pStyle w:val="866E5947B42AB54883EC369148B5123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385A4460D0ACD4990CFCFFF10236183"/>
        <w:category>
          <w:name w:val="General"/>
          <w:gallery w:val="placeholder"/>
        </w:category>
        <w:types>
          <w:type w:val="bbPlcHdr"/>
        </w:types>
        <w:behaviors>
          <w:behavior w:val="content"/>
        </w:behaviors>
        <w:guid w:val="{4D83583F-7832-1E42-9364-870E0D95B1DA}"/>
      </w:docPartPr>
      <w:docPartBody>
        <w:p w:rsidR="00792CE2" w:rsidRDefault="007C7319" w:rsidP="007C7319">
          <w:pPr>
            <w:pStyle w:val="A385A4460D0ACD4990CFCFFF10236183"/>
          </w:pPr>
          <w:r>
            <w:t>Aliquam dapibus.</w:t>
          </w:r>
        </w:p>
      </w:docPartBody>
    </w:docPart>
    <w:docPart>
      <w:docPartPr>
        <w:name w:val="EE18A44540998645B28874207B987A94"/>
        <w:category>
          <w:name w:val="General"/>
          <w:gallery w:val="placeholder"/>
        </w:category>
        <w:types>
          <w:type w:val="bbPlcHdr"/>
        </w:types>
        <w:behaviors>
          <w:behavior w:val="content"/>
        </w:behaviors>
        <w:guid w:val="{D851A400-EFB9-A645-9143-78CC78222E6A}"/>
      </w:docPartPr>
      <w:docPartBody>
        <w:p w:rsidR="00792CE2" w:rsidRDefault="007C7319" w:rsidP="007C7319">
          <w:pPr>
            <w:pStyle w:val="EE18A44540998645B28874207B987A9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1805794E3DDCD4B932A79D4E1627663"/>
        <w:category>
          <w:name w:val="General"/>
          <w:gallery w:val="placeholder"/>
        </w:category>
        <w:types>
          <w:type w:val="bbPlcHdr"/>
        </w:types>
        <w:behaviors>
          <w:behavior w:val="content"/>
        </w:behaviors>
        <w:guid w:val="{221098BB-EAF9-5D4C-8749-E37E08465D9C}"/>
      </w:docPartPr>
      <w:docPartBody>
        <w:p w:rsidR="00792CE2" w:rsidRDefault="00792CE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92CE2" w:rsidRDefault="00792CE2" w:rsidP="00792CE2">
          <w:pPr>
            <w:pStyle w:val="D1805794E3DDCD4B932A79D4E162766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2F8EEBA29200848B7CE0675CA76535C"/>
        <w:category>
          <w:name w:val="General"/>
          <w:gallery w:val="placeholder"/>
        </w:category>
        <w:types>
          <w:type w:val="bbPlcHdr"/>
        </w:types>
        <w:behaviors>
          <w:behavior w:val="content"/>
        </w:behaviors>
        <w:guid w:val="{5EB55FE3-78BA-3B48-A03B-F942C1983413}"/>
      </w:docPartPr>
      <w:docPartBody>
        <w:p w:rsidR="00792CE2" w:rsidRDefault="00792CE2" w:rsidP="00792CE2">
          <w:pPr>
            <w:pStyle w:val="F2F8EEBA29200848B7CE0675CA76535C"/>
          </w:pPr>
          <w:r>
            <w:t>Aliquam dapibus.</w:t>
          </w:r>
        </w:p>
      </w:docPartBody>
    </w:docPart>
    <w:docPart>
      <w:docPartPr>
        <w:name w:val="765501EAC1AE614FA5DA2D576FB40FEE"/>
        <w:category>
          <w:name w:val="General"/>
          <w:gallery w:val="placeholder"/>
        </w:category>
        <w:types>
          <w:type w:val="bbPlcHdr"/>
        </w:types>
        <w:behaviors>
          <w:behavior w:val="content"/>
        </w:behaviors>
        <w:guid w:val="{A7D801E8-A7B3-6041-AE5C-879785AEC056}"/>
      </w:docPartPr>
      <w:docPartBody>
        <w:p w:rsidR="00792CE2" w:rsidRDefault="00792CE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92CE2" w:rsidRDefault="00792CE2" w:rsidP="00792CE2">
          <w:pPr>
            <w:pStyle w:val="765501EAC1AE614FA5DA2D576FB40FE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48232619FE8C94CB7FEC9D2754206BE"/>
        <w:category>
          <w:name w:val="General"/>
          <w:gallery w:val="placeholder"/>
        </w:category>
        <w:types>
          <w:type w:val="bbPlcHdr"/>
        </w:types>
        <w:behaviors>
          <w:behavior w:val="content"/>
        </w:behaviors>
        <w:guid w:val="{9EF39FA6-2CEA-CC48-A785-8717D3BD7FB6}"/>
      </w:docPartPr>
      <w:docPartBody>
        <w:p w:rsidR="00792CE2" w:rsidRDefault="00792CE2" w:rsidP="00792CE2">
          <w:pPr>
            <w:pStyle w:val="F48232619FE8C94CB7FEC9D2754206BE"/>
          </w:pPr>
          <w:r>
            <w:t>Aliquam dapibus.</w:t>
          </w:r>
        </w:p>
      </w:docPartBody>
    </w:docPart>
    <w:docPart>
      <w:docPartPr>
        <w:name w:val="FAD9BEE76522DA418FCEF7CE6C4D9B12"/>
        <w:category>
          <w:name w:val="General"/>
          <w:gallery w:val="placeholder"/>
        </w:category>
        <w:types>
          <w:type w:val="bbPlcHdr"/>
        </w:types>
        <w:behaviors>
          <w:behavior w:val="content"/>
        </w:behaviors>
        <w:guid w:val="{640D2469-E449-3746-94B1-EEFA5824B4F2}"/>
      </w:docPartPr>
      <w:docPartBody>
        <w:p w:rsidR="00792CE2" w:rsidRDefault="00792CE2" w:rsidP="00792CE2">
          <w:pPr>
            <w:pStyle w:val="FAD9BEE76522DA418FCEF7CE6C4D9B1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56FCF4ADA5F8344B1BF28FE48E882EA"/>
        <w:category>
          <w:name w:val="General"/>
          <w:gallery w:val="placeholder"/>
        </w:category>
        <w:types>
          <w:type w:val="bbPlcHdr"/>
        </w:types>
        <w:behaviors>
          <w:behavior w:val="content"/>
        </w:behaviors>
        <w:guid w:val="{2891F28D-7730-234D-96BE-2146E97582E0}"/>
      </w:docPartPr>
      <w:docPartBody>
        <w:p w:rsidR="00792CE2" w:rsidRDefault="00792CE2" w:rsidP="00792CE2">
          <w:pPr>
            <w:pStyle w:val="F56FCF4ADA5F8344B1BF28FE48E882E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38384EE87F8544B8C67CADF663BB64C"/>
        <w:category>
          <w:name w:val="General"/>
          <w:gallery w:val="placeholder"/>
        </w:category>
        <w:types>
          <w:type w:val="bbPlcHdr"/>
        </w:types>
        <w:behaviors>
          <w:behavior w:val="content"/>
        </w:behaviors>
        <w:guid w:val="{E7E98A9C-F30E-C84B-9516-18CDFE7A54D1}"/>
      </w:docPartPr>
      <w:docPartBody>
        <w:p w:rsidR="00792CE2" w:rsidRDefault="00792CE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92CE2" w:rsidRDefault="00792CE2" w:rsidP="00792CE2">
          <w:pPr>
            <w:pStyle w:val="B38384EE87F8544B8C67CADF663BB64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91CDBFD140CF9429D921DD9CEE28027"/>
        <w:category>
          <w:name w:val="General"/>
          <w:gallery w:val="placeholder"/>
        </w:category>
        <w:types>
          <w:type w:val="bbPlcHdr"/>
        </w:types>
        <w:behaviors>
          <w:behavior w:val="content"/>
        </w:behaviors>
        <w:guid w:val="{291FAE53-4A37-3245-87FC-E7EB8C03C25E}"/>
      </w:docPartPr>
      <w:docPartBody>
        <w:p w:rsidR="00792CE2" w:rsidRDefault="00792CE2" w:rsidP="00792CE2">
          <w:pPr>
            <w:pStyle w:val="E91CDBFD140CF9429D921DD9CEE28027"/>
          </w:pPr>
          <w:r>
            <w:t>Aliquam dapibus.</w:t>
          </w:r>
        </w:p>
      </w:docPartBody>
    </w:docPart>
    <w:docPart>
      <w:docPartPr>
        <w:name w:val="87686424CF25F148B3AF44B16432A8C6"/>
        <w:category>
          <w:name w:val="General"/>
          <w:gallery w:val="placeholder"/>
        </w:category>
        <w:types>
          <w:type w:val="bbPlcHdr"/>
        </w:types>
        <w:behaviors>
          <w:behavior w:val="content"/>
        </w:behaviors>
        <w:guid w:val="{9CEC8282-822B-A24E-873C-8E0D3F2BCA79}"/>
      </w:docPartPr>
      <w:docPartBody>
        <w:p w:rsidR="00792CE2" w:rsidRDefault="00792CE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92CE2" w:rsidRDefault="00792CE2" w:rsidP="00792CE2">
          <w:pPr>
            <w:pStyle w:val="87686424CF25F148B3AF44B16432A8C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F2137602AB63C45A3BE8C48DE86FEE6"/>
        <w:category>
          <w:name w:val="General"/>
          <w:gallery w:val="placeholder"/>
        </w:category>
        <w:types>
          <w:type w:val="bbPlcHdr"/>
        </w:types>
        <w:behaviors>
          <w:behavior w:val="content"/>
        </w:behaviors>
        <w:guid w:val="{9774290F-32B1-3444-8FD7-8AA936372636}"/>
      </w:docPartPr>
      <w:docPartBody>
        <w:p w:rsidR="00792CE2" w:rsidRDefault="00792CE2" w:rsidP="00792CE2">
          <w:pPr>
            <w:pStyle w:val="EF2137602AB63C45A3BE8C48DE86FEE6"/>
          </w:pPr>
          <w:r>
            <w:t>Aliquam dapibus.</w:t>
          </w:r>
        </w:p>
      </w:docPartBody>
    </w:docPart>
    <w:docPart>
      <w:docPartPr>
        <w:name w:val="7940F8CE7671384097DF0CC70D340C24"/>
        <w:category>
          <w:name w:val="General"/>
          <w:gallery w:val="placeholder"/>
        </w:category>
        <w:types>
          <w:type w:val="bbPlcHdr"/>
        </w:types>
        <w:behaviors>
          <w:behavior w:val="content"/>
        </w:behaviors>
        <w:guid w:val="{6CBD8BF0-B885-BE4C-8AB7-B4BA97ED2E38}"/>
      </w:docPartPr>
      <w:docPartBody>
        <w:p w:rsidR="00B138CE" w:rsidRDefault="00B138C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138CE" w:rsidRDefault="00B138CE" w:rsidP="00B138CE">
          <w:pPr>
            <w:pStyle w:val="7940F8CE7671384097DF0CC70D340C24"/>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794FA1CA9C9E64ABF65E29A6AE78A27"/>
        <w:category>
          <w:name w:val="General"/>
          <w:gallery w:val="placeholder"/>
        </w:category>
        <w:types>
          <w:type w:val="bbPlcHdr"/>
        </w:types>
        <w:behaviors>
          <w:behavior w:val="content"/>
        </w:behaviors>
        <w:guid w:val="{EEC38CAB-1A56-524B-837F-AFD76552502F}"/>
      </w:docPartPr>
      <w:docPartBody>
        <w:p w:rsidR="00B138CE" w:rsidRDefault="00B138CE" w:rsidP="00B138CE">
          <w:pPr>
            <w:pStyle w:val="1794FA1CA9C9E64ABF65E29A6AE78A27"/>
          </w:pPr>
          <w:r>
            <w:t>Aliquam dapibus.</w:t>
          </w:r>
        </w:p>
      </w:docPartBody>
    </w:docPart>
    <w:docPart>
      <w:docPartPr>
        <w:name w:val="3456035B1AB91B47B9BC57D48A31D81E"/>
        <w:category>
          <w:name w:val="General"/>
          <w:gallery w:val="placeholder"/>
        </w:category>
        <w:types>
          <w:type w:val="bbPlcHdr"/>
        </w:types>
        <w:behaviors>
          <w:behavior w:val="content"/>
        </w:behaviors>
        <w:guid w:val="{391E3F50-0DDB-694D-ACA0-6B246FE9E470}"/>
      </w:docPartPr>
      <w:docPartBody>
        <w:p w:rsidR="00B138CE" w:rsidRDefault="00B138CE" w:rsidP="00B138CE">
          <w:pPr>
            <w:pStyle w:val="3456035B1AB91B47B9BC57D48A31D81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D587FD57B2E184AA20D0EB2E2A01D88"/>
        <w:category>
          <w:name w:val="General"/>
          <w:gallery w:val="placeholder"/>
        </w:category>
        <w:types>
          <w:type w:val="bbPlcHdr"/>
        </w:types>
        <w:behaviors>
          <w:behavior w:val="content"/>
        </w:behaviors>
        <w:guid w:val="{E7FB61CA-1DA0-0E44-98B1-C8E88D3F0177}"/>
      </w:docPartPr>
      <w:docPartBody>
        <w:p w:rsidR="00B138CE" w:rsidRDefault="00B138CE" w:rsidP="00B138CE">
          <w:pPr>
            <w:pStyle w:val="9D587FD57B2E184AA20D0EB2E2A01D88"/>
          </w:pPr>
          <w:r>
            <w:t>Lorem ipsum dolor</w:t>
          </w:r>
        </w:p>
      </w:docPartBody>
    </w:docPart>
    <w:docPart>
      <w:docPartPr>
        <w:name w:val="4235622567894A4FBB94FA47DAFC701B"/>
        <w:category>
          <w:name w:val="General"/>
          <w:gallery w:val="placeholder"/>
        </w:category>
        <w:types>
          <w:type w:val="bbPlcHdr"/>
        </w:types>
        <w:behaviors>
          <w:behavior w:val="content"/>
        </w:behaviors>
        <w:guid w:val="{AEC44E71-98D6-3D46-A101-00155ED9836F}"/>
      </w:docPartPr>
      <w:docPartBody>
        <w:p w:rsidR="00000000" w:rsidRDefault="00116930" w:rsidP="00116930">
          <w:pPr>
            <w:pStyle w:val="4235622567894A4FBB94FA47DAFC701B"/>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319"/>
    <w:rsid w:val="00116930"/>
    <w:rsid w:val="007603DF"/>
    <w:rsid w:val="00792CE2"/>
    <w:rsid w:val="007C7319"/>
    <w:rsid w:val="00B13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FCE166804EE4A8732D06E7F5CED06">
    <w:name w:val="FC4FCE166804EE4A8732D06E7F5CED06"/>
  </w:style>
  <w:style w:type="paragraph" w:customStyle="1" w:styleId="E09A9C9184568F49ACFD05917720A7D5">
    <w:name w:val="E09A9C9184568F49ACFD05917720A7D5"/>
  </w:style>
  <w:style w:type="paragraph" w:customStyle="1" w:styleId="3BD534EF23BEB74480B2CF547A6F64A6">
    <w:name w:val="3BD534EF23BEB74480B2CF547A6F64A6"/>
  </w:style>
  <w:style w:type="paragraph" w:customStyle="1" w:styleId="776BF98DD5970A449D04E9353F1EC9F4">
    <w:name w:val="776BF98DD5970A449D04E9353F1EC9F4"/>
  </w:style>
  <w:style w:type="paragraph" w:customStyle="1" w:styleId="40E7392B0FF5B84BB545C394383203F3">
    <w:name w:val="40E7392B0FF5B84BB545C394383203F3"/>
  </w:style>
  <w:style w:type="paragraph" w:customStyle="1" w:styleId="9435516AF195704C900FEED729CEB642">
    <w:name w:val="9435516AF195704C900FEED729CEB642"/>
  </w:style>
  <w:style w:type="paragraph" w:customStyle="1" w:styleId="8646978DE43C0E43A2CAD388B0EC4560">
    <w:name w:val="8646978DE43C0E43A2CAD388B0EC4560"/>
  </w:style>
  <w:style w:type="paragraph" w:customStyle="1" w:styleId="6E652B828BF8DA4AB57F1A2D39038326">
    <w:name w:val="6E652B828BF8DA4AB57F1A2D39038326"/>
  </w:style>
  <w:style w:type="paragraph" w:customStyle="1" w:styleId="0159342FCBE95649B596270BAA9A021B">
    <w:name w:val="0159342FCBE95649B596270BAA9A021B"/>
  </w:style>
  <w:style w:type="paragraph" w:customStyle="1" w:styleId="B62AD5CA60AAFD448CEB0DED8BAC028A">
    <w:name w:val="B62AD5CA60AAFD448CEB0DED8BAC028A"/>
  </w:style>
  <w:style w:type="paragraph" w:customStyle="1" w:styleId="FF919F347BE90A4DA9C06F33D4046E90">
    <w:name w:val="FF919F347BE90A4DA9C06F33D4046E90"/>
  </w:style>
  <w:style w:type="paragraph" w:styleId="BodyText">
    <w:name w:val="Body Text"/>
    <w:basedOn w:val="Normal"/>
    <w:link w:val="BodyTextChar"/>
    <w:rsid w:val="007603DF"/>
    <w:pPr>
      <w:spacing w:after="200"/>
    </w:pPr>
    <w:rPr>
      <w:rFonts w:eastAsiaTheme="minorHAnsi"/>
      <w:sz w:val="20"/>
      <w:szCs w:val="22"/>
      <w:lang w:eastAsia="en-US"/>
    </w:rPr>
  </w:style>
  <w:style w:type="character" w:customStyle="1" w:styleId="BodyTextChar">
    <w:name w:val="Body Text Char"/>
    <w:basedOn w:val="DefaultParagraphFont"/>
    <w:link w:val="BodyText"/>
    <w:rsid w:val="007603DF"/>
    <w:rPr>
      <w:rFonts w:eastAsiaTheme="minorHAnsi"/>
      <w:sz w:val="20"/>
      <w:szCs w:val="22"/>
      <w:lang w:eastAsia="en-US"/>
    </w:rPr>
  </w:style>
  <w:style w:type="paragraph" w:customStyle="1" w:styleId="87AC91A4679E5A49BF1CA2D7E7380DD1">
    <w:name w:val="87AC91A4679E5A49BF1CA2D7E7380DD1"/>
  </w:style>
  <w:style w:type="paragraph" w:customStyle="1" w:styleId="DB2F02593A6C9949A39F49B889B1FC3B">
    <w:name w:val="DB2F02593A6C9949A39F49B889B1FC3B"/>
    <w:rsid w:val="007C7319"/>
  </w:style>
  <w:style w:type="paragraph" w:customStyle="1" w:styleId="667A675D3FC1854C9D0DB595E02243E4">
    <w:name w:val="667A675D3FC1854C9D0DB595E02243E4"/>
    <w:rsid w:val="007C7319"/>
  </w:style>
  <w:style w:type="paragraph" w:customStyle="1" w:styleId="414E57F1AB21A54084916F5C2D63BF75">
    <w:name w:val="414E57F1AB21A54084916F5C2D63BF75"/>
    <w:rsid w:val="007C7319"/>
  </w:style>
  <w:style w:type="paragraph" w:customStyle="1" w:styleId="CBB758B8322C5142BF837D83A7A24C57">
    <w:name w:val="CBB758B8322C5142BF837D83A7A24C57"/>
    <w:rsid w:val="007C7319"/>
  </w:style>
  <w:style w:type="paragraph" w:customStyle="1" w:styleId="CE6D83D010C3CC4B9C531FA1B31C4DE1">
    <w:name w:val="CE6D83D010C3CC4B9C531FA1B31C4DE1"/>
    <w:rsid w:val="007C7319"/>
  </w:style>
  <w:style w:type="paragraph" w:customStyle="1" w:styleId="58D2B62CA213EC4DBCFADB0C008AA764">
    <w:name w:val="58D2B62CA213EC4DBCFADB0C008AA764"/>
    <w:rsid w:val="007C7319"/>
  </w:style>
  <w:style w:type="paragraph" w:customStyle="1" w:styleId="2AE59BAD6CA75B489020807F2E223C69">
    <w:name w:val="2AE59BAD6CA75B489020807F2E223C69"/>
    <w:rsid w:val="007C7319"/>
  </w:style>
  <w:style w:type="paragraph" w:customStyle="1" w:styleId="659E89385C80AF4CA84ED09B6EFC6733">
    <w:name w:val="659E89385C80AF4CA84ED09B6EFC6733"/>
    <w:rsid w:val="007C7319"/>
  </w:style>
  <w:style w:type="paragraph" w:customStyle="1" w:styleId="7C687EF9B057904692C0200B96EBA754">
    <w:name w:val="7C687EF9B057904692C0200B96EBA754"/>
    <w:rsid w:val="007C7319"/>
  </w:style>
  <w:style w:type="paragraph" w:customStyle="1" w:styleId="BFF442F2F2ACFF4095CABD4E447A3304">
    <w:name w:val="BFF442F2F2ACFF4095CABD4E447A3304"/>
    <w:rsid w:val="007C7319"/>
  </w:style>
  <w:style w:type="paragraph" w:customStyle="1" w:styleId="A9BA2D01E9616D4DABB5B28E9474E577">
    <w:name w:val="A9BA2D01E9616D4DABB5B28E9474E577"/>
    <w:rsid w:val="007C7319"/>
  </w:style>
  <w:style w:type="paragraph" w:customStyle="1" w:styleId="EDF7B133BBE1134F9CF75FCF82A4C4C7">
    <w:name w:val="EDF7B133BBE1134F9CF75FCF82A4C4C7"/>
    <w:rsid w:val="007C7319"/>
  </w:style>
  <w:style w:type="paragraph" w:customStyle="1" w:styleId="0FF9C0339161A349896C25EE3B6B9946">
    <w:name w:val="0FF9C0339161A349896C25EE3B6B9946"/>
    <w:rsid w:val="007C7319"/>
  </w:style>
  <w:style w:type="paragraph" w:customStyle="1" w:styleId="DCFA782337F1AD4486A2A5C294CC254F">
    <w:name w:val="DCFA782337F1AD4486A2A5C294CC254F"/>
    <w:rsid w:val="007C7319"/>
  </w:style>
  <w:style w:type="paragraph" w:customStyle="1" w:styleId="E8F99A9EA4E61F4C9B38BDA850FFFDFF">
    <w:name w:val="E8F99A9EA4E61F4C9B38BDA850FFFDFF"/>
    <w:rsid w:val="007C7319"/>
  </w:style>
  <w:style w:type="paragraph" w:customStyle="1" w:styleId="050DCB071D65794DBD93B11C7A5E4EC2">
    <w:name w:val="050DCB071D65794DBD93B11C7A5E4EC2"/>
    <w:rsid w:val="007C7319"/>
  </w:style>
  <w:style w:type="paragraph" w:customStyle="1" w:styleId="ED1176C6ACBE314CBD3BA6B72DBF87FE">
    <w:name w:val="ED1176C6ACBE314CBD3BA6B72DBF87FE"/>
    <w:rsid w:val="007C7319"/>
  </w:style>
  <w:style w:type="paragraph" w:customStyle="1" w:styleId="1D619DD76880364FBF9C7CCB089E49A4">
    <w:name w:val="1D619DD76880364FBF9C7CCB089E49A4"/>
    <w:rsid w:val="007C7319"/>
  </w:style>
  <w:style w:type="paragraph" w:customStyle="1" w:styleId="F6651D8CA478D74E969A26DFF0A94BC0">
    <w:name w:val="F6651D8CA478D74E969A26DFF0A94BC0"/>
    <w:rsid w:val="007C7319"/>
  </w:style>
  <w:style w:type="paragraph" w:customStyle="1" w:styleId="D5F38FB0EC97C940993519A33C234A02">
    <w:name w:val="D5F38FB0EC97C940993519A33C234A02"/>
    <w:rsid w:val="007C7319"/>
  </w:style>
  <w:style w:type="paragraph" w:customStyle="1" w:styleId="9F4D8E1B0DA0A04CA82FB7D1BBBEEB96">
    <w:name w:val="9F4D8E1B0DA0A04CA82FB7D1BBBEEB96"/>
    <w:rsid w:val="007C7319"/>
  </w:style>
  <w:style w:type="paragraph" w:customStyle="1" w:styleId="4B7DA3802207AB43B3FD53EDBE664E07">
    <w:name w:val="4B7DA3802207AB43B3FD53EDBE664E07"/>
    <w:rsid w:val="007C7319"/>
  </w:style>
  <w:style w:type="paragraph" w:customStyle="1" w:styleId="1AB4357E70BCDE45B3D0E6E71E0C5608">
    <w:name w:val="1AB4357E70BCDE45B3D0E6E71E0C5608"/>
    <w:rsid w:val="007C7319"/>
  </w:style>
  <w:style w:type="paragraph" w:customStyle="1" w:styleId="E03A562E42BA114FB02EEFA836C6937E">
    <w:name w:val="E03A562E42BA114FB02EEFA836C6937E"/>
    <w:rsid w:val="007C7319"/>
  </w:style>
  <w:style w:type="paragraph" w:customStyle="1" w:styleId="4847DD55B1E93841985B1E339F69ED7F">
    <w:name w:val="4847DD55B1E93841985B1E339F69ED7F"/>
    <w:rsid w:val="007C7319"/>
  </w:style>
  <w:style w:type="paragraph" w:customStyle="1" w:styleId="F9AD859F969E91419E5460FB8E3417DC">
    <w:name w:val="F9AD859F969E91419E5460FB8E3417DC"/>
    <w:rsid w:val="007C7319"/>
  </w:style>
  <w:style w:type="paragraph" w:customStyle="1" w:styleId="3130D30B374CFF4B9482052999DCA7BB">
    <w:name w:val="3130D30B374CFF4B9482052999DCA7BB"/>
    <w:rsid w:val="007C7319"/>
  </w:style>
  <w:style w:type="paragraph" w:customStyle="1" w:styleId="5688C0E08FFFA549B42905134CC351B0">
    <w:name w:val="5688C0E08FFFA549B42905134CC351B0"/>
    <w:rsid w:val="007C7319"/>
  </w:style>
  <w:style w:type="paragraph" w:customStyle="1" w:styleId="4727A30CD69BFD478CD63BEEEEAE5FD2">
    <w:name w:val="4727A30CD69BFD478CD63BEEEEAE5FD2"/>
    <w:rsid w:val="007C7319"/>
  </w:style>
  <w:style w:type="paragraph" w:customStyle="1" w:styleId="4C8903A5E8661A46BF21CF056C68DFAE">
    <w:name w:val="4C8903A5E8661A46BF21CF056C68DFAE"/>
    <w:rsid w:val="007C7319"/>
  </w:style>
  <w:style w:type="paragraph" w:customStyle="1" w:styleId="F0D117BB5874A04A98A6A812D65BB0E0">
    <w:name w:val="F0D117BB5874A04A98A6A812D65BB0E0"/>
    <w:rsid w:val="007C7319"/>
  </w:style>
  <w:style w:type="paragraph" w:customStyle="1" w:styleId="8C1229D1815C7B42B1BC07D2A43B71D3">
    <w:name w:val="8C1229D1815C7B42B1BC07D2A43B71D3"/>
    <w:rsid w:val="007C7319"/>
  </w:style>
  <w:style w:type="paragraph" w:customStyle="1" w:styleId="37CE846F96C0A24786F3299F5C56C223">
    <w:name w:val="37CE846F96C0A24786F3299F5C56C223"/>
    <w:rsid w:val="007C7319"/>
  </w:style>
  <w:style w:type="paragraph" w:customStyle="1" w:styleId="212EAE7F1E276341A5850DEA6034AC12">
    <w:name w:val="212EAE7F1E276341A5850DEA6034AC12"/>
    <w:rsid w:val="007C7319"/>
  </w:style>
  <w:style w:type="paragraph" w:customStyle="1" w:styleId="7B3D49E6691C3143A07542C81F37175A">
    <w:name w:val="7B3D49E6691C3143A07542C81F37175A"/>
    <w:rsid w:val="007C7319"/>
  </w:style>
  <w:style w:type="paragraph" w:customStyle="1" w:styleId="C2F019822F26FB41A19D97F688C1B3A1">
    <w:name w:val="C2F019822F26FB41A19D97F688C1B3A1"/>
    <w:rsid w:val="007C7319"/>
  </w:style>
  <w:style w:type="paragraph" w:customStyle="1" w:styleId="C6ACE7184FAA48449A5F71E3EBBECFD3">
    <w:name w:val="C6ACE7184FAA48449A5F71E3EBBECFD3"/>
    <w:rsid w:val="007C7319"/>
  </w:style>
  <w:style w:type="paragraph" w:customStyle="1" w:styleId="BFDA67D908D05C458A81FA1814396AC5">
    <w:name w:val="BFDA67D908D05C458A81FA1814396AC5"/>
    <w:rsid w:val="007C7319"/>
  </w:style>
  <w:style w:type="paragraph" w:customStyle="1" w:styleId="F2C7FEF556C0CB4892610008944CC338">
    <w:name w:val="F2C7FEF556C0CB4892610008944CC338"/>
    <w:rsid w:val="007C7319"/>
  </w:style>
  <w:style w:type="paragraph" w:customStyle="1" w:styleId="DDA5256A52CD284D89144A5D1E68ACF2">
    <w:name w:val="DDA5256A52CD284D89144A5D1E68ACF2"/>
    <w:rsid w:val="007C7319"/>
  </w:style>
  <w:style w:type="paragraph" w:customStyle="1" w:styleId="55A472C17A806840A80AE5AC34B78C9C">
    <w:name w:val="55A472C17A806840A80AE5AC34B78C9C"/>
    <w:rsid w:val="007C7319"/>
  </w:style>
  <w:style w:type="paragraph" w:customStyle="1" w:styleId="FEC77DA062482144B713DE9947C963F6">
    <w:name w:val="FEC77DA062482144B713DE9947C963F6"/>
    <w:rsid w:val="007C7319"/>
  </w:style>
  <w:style w:type="paragraph" w:customStyle="1" w:styleId="71C6643045BC0F468A16B08C8E77994C">
    <w:name w:val="71C6643045BC0F468A16B08C8E77994C"/>
    <w:rsid w:val="007C7319"/>
  </w:style>
  <w:style w:type="paragraph" w:customStyle="1" w:styleId="1B12871173D04A48958BF77BD34554A8">
    <w:name w:val="1B12871173D04A48958BF77BD34554A8"/>
    <w:rsid w:val="007C7319"/>
  </w:style>
  <w:style w:type="paragraph" w:customStyle="1" w:styleId="7C300114E2A80B4CABBA4EC8D1293DD3">
    <w:name w:val="7C300114E2A80B4CABBA4EC8D1293DD3"/>
    <w:rsid w:val="007C7319"/>
  </w:style>
  <w:style w:type="paragraph" w:customStyle="1" w:styleId="07F584830F29C84E95D9CB99F0A4305D">
    <w:name w:val="07F584830F29C84E95D9CB99F0A4305D"/>
    <w:rsid w:val="007C7319"/>
  </w:style>
  <w:style w:type="paragraph" w:customStyle="1" w:styleId="43B61DF5EA0FB647A8FB931E03770BDA">
    <w:name w:val="43B61DF5EA0FB647A8FB931E03770BDA"/>
    <w:rsid w:val="007C7319"/>
  </w:style>
  <w:style w:type="paragraph" w:customStyle="1" w:styleId="0C414E7EAD6E8144A9484A4FB185FB1A">
    <w:name w:val="0C414E7EAD6E8144A9484A4FB185FB1A"/>
    <w:rsid w:val="007C7319"/>
  </w:style>
  <w:style w:type="paragraph" w:customStyle="1" w:styleId="9FEDD5FB3A0AD4499A6F9CD424D0B5B1">
    <w:name w:val="9FEDD5FB3A0AD4499A6F9CD424D0B5B1"/>
    <w:rsid w:val="007C7319"/>
  </w:style>
  <w:style w:type="paragraph" w:customStyle="1" w:styleId="92339B51A93A5647AF0BF6743239B5DD">
    <w:name w:val="92339B51A93A5647AF0BF6743239B5DD"/>
    <w:rsid w:val="007C7319"/>
  </w:style>
  <w:style w:type="paragraph" w:customStyle="1" w:styleId="E77050630ED542419BA3B575A30BD0CA">
    <w:name w:val="E77050630ED542419BA3B575A30BD0CA"/>
    <w:rsid w:val="007C7319"/>
  </w:style>
  <w:style w:type="paragraph" w:customStyle="1" w:styleId="EC79A10640E1E941AB2F210925F1F216">
    <w:name w:val="EC79A10640E1E941AB2F210925F1F216"/>
    <w:rsid w:val="007C7319"/>
  </w:style>
  <w:style w:type="paragraph" w:customStyle="1" w:styleId="B064A625575E5642A306D8FC2978DD64">
    <w:name w:val="B064A625575E5642A306D8FC2978DD64"/>
    <w:rsid w:val="007C7319"/>
  </w:style>
  <w:style w:type="paragraph" w:customStyle="1" w:styleId="AD27E7B9BDE59C4D83639B41CE4BD3D5">
    <w:name w:val="AD27E7B9BDE59C4D83639B41CE4BD3D5"/>
    <w:rsid w:val="007C7319"/>
  </w:style>
  <w:style w:type="paragraph" w:customStyle="1" w:styleId="72454BEE48C5F740B54D8EB6C1D328B7">
    <w:name w:val="72454BEE48C5F740B54D8EB6C1D328B7"/>
    <w:rsid w:val="007C7319"/>
  </w:style>
  <w:style w:type="paragraph" w:customStyle="1" w:styleId="2DA5C657CD90644B9F123EA769F80D90">
    <w:name w:val="2DA5C657CD90644B9F123EA769F80D90"/>
    <w:rsid w:val="007C7319"/>
  </w:style>
  <w:style w:type="paragraph" w:customStyle="1" w:styleId="8869A8E89E0B7D4CAC9B88666C97D4DC">
    <w:name w:val="8869A8E89E0B7D4CAC9B88666C97D4DC"/>
    <w:rsid w:val="007C7319"/>
  </w:style>
  <w:style w:type="paragraph" w:customStyle="1" w:styleId="29FDB0A88146D546A88674C8CCB9B4E4">
    <w:name w:val="29FDB0A88146D546A88674C8CCB9B4E4"/>
    <w:rsid w:val="007C7319"/>
  </w:style>
  <w:style w:type="paragraph" w:customStyle="1" w:styleId="A5069A2C6B4CCD44B25B5CBBF92EA9B3">
    <w:name w:val="A5069A2C6B4CCD44B25B5CBBF92EA9B3"/>
    <w:rsid w:val="007C7319"/>
  </w:style>
  <w:style w:type="paragraph" w:customStyle="1" w:styleId="8488060FA4FD764CBAADEBA934C5A938">
    <w:name w:val="8488060FA4FD764CBAADEBA934C5A938"/>
    <w:rsid w:val="007C7319"/>
  </w:style>
  <w:style w:type="paragraph" w:customStyle="1" w:styleId="0E8998C03894C8418823524EB8DE4891">
    <w:name w:val="0E8998C03894C8418823524EB8DE4891"/>
    <w:rsid w:val="007C7319"/>
  </w:style>
  <w:style w:type="paragraph" w:styleId="ListBullet">
    <w:name w:val="List Bullet"/>
    <w:basedOn w:val="Normal"/>
    <w:rsid w:val="007C7319"/>
    <w:pPr>
      <w:numPr>
        <w:numId w:val="1"/>
      </w:numPr>
      <w:spacing w:after="120" w:line="276" w:lineRule="auto"/>
    </w:pPr>
    <w:rPr>
      <w:rFonts w:eastAsiaTheme="minorHAnsi"/>
      <w:sz w:val="20"/>
      <w:szCs w:val="22"/>
      <w:lang w:eastAsia="en-US"/>
    </w:rPr>
  </w:style>
  <w:style w:type="paragraph" w:customStyle="1" w:styleId="2E0763421F7A974281C2001C4EA304AF">
    <w:name w:val="2E0763421F7A974281C2001C4EA304AF"/>
    <w:rsid w:val="007C7319"/>
  </w:style>
  <w:style w:type="paragraph" w:customStyle="1" w:styleId="F1CA07CDE674C04D94A598C4AEDE1D31">
    <w:name w:val="F1CA07CDE674C04D94A598C4AEDE1D31"/>
    <w:rsid w:val="007C7319"/>
  </w:style>
  <w:style w:type="paragraph" w:customStyle="1" w:styleId="C0369F87B7499344AD004866DC11E2FC">
    <w:name w:val="C0369F87B7499344AD004866DC11E2FC"/>
    <w:rsid w:val="007C7319"/>
  </w:style>
  <w:style w:type="paragraph" w:customStyle="1" w:styleId="0235FF51E4EA7143B306915CF1649D12">
    <w:name w:val="0235FF51E4EA7143B306915CF1649D12"/>
    <w:rsid w:val="007C7319"/>
  </w:style>
  <w:style w:type="paragraph" w:customStyle="1" w:styleId="CEEBFF4C54758540B4B8F81BED0DF87F">
    <w:name w:val="CEEBFF4C54758540B4B8F81BED0DF87F"/>
    <w:rsid w:val="007C7319"/>
  </w:style>
  <w:style w:type="paragraph" w:customStyle="1" w:styleId="4B61ABB970B90E44B0177ADFE86D4DCA">
    <w:name w:val="4B61ABB970B90E44B0177ADFE86D4DCA"/>
    <w:rsid w:val="007C7319"/>
  </w:style>
  <w:style w:type="paragraph" w:customStyle="1" w:styleId="F5514A4EF0D3EC4F9148AEFC3030431D">
    <w:name w:val="F5514A4EF0D3EC4F9148AEFC3030431D"/>
    <w:rsid w:val="007C7319"/>
  </w:style>
  <w:style w:type="paragraph" w:customStyle="1" w:styleId="ED8F7A91FF9CDC4EA1287176A4823144">
    <w:name w:val="ED8F7A91FF9CDC4EA1287176A4823144"/>
    <w:rsid w:val="007C7319"/>
  </w:style>
  <w:style w:type="paragraph" w:customStyle="1" w:styleId="89481637B9DA874A880485672690D9B8">
    <w:name w:val="89481637B9DA874A880485672690D9B8"/>
    <w:rsid w:val="007C7319"/>
  </w:style>
  <w:style w:type="paragraph" w:customStyle="1" w:styleId="0C25F21E005F8946B6A559FB08EFB6F9">
    <w:name w:val="0C25F21E005F8946B6A559FB08EFB6F9"/>
    <w:rsid w:val="007C7319"/>
  </w:style>
  <w:style w:type="paragraph" w:customStyle="1" w:styleId="B9E101B2985A984483C9CA7BE26AA9AC">
    <w:name w:val="B9E101B2985A984483C9CA7BE26AA9AC"/>
    <w:rsid w:val="007C7319"/>
  </w:style>
  <w:style w:type="paragraph" w:customStyle="1" w:styleId="35C004D6EC7A12499C16D3CE15C3B783">
    <w:name w:val="35C004D6EC7A12499C16D3CE15C3B783"/>
    <w:rsid w:val="007C7319"/>
  </w:style>
  <w:style w:type="paragraph" w:customStyle="1" w:styleId="48089E44574B4043B97C5375571AA64C">
    <w:name w:val="48089E44574B4043B97C5375571AA64C"/>
    <w:rsid w:val="007C7319"/>
  </w:style>
  <w:style w:type="paragraph" w:customStyle="1" w:styleId="DA222E6C9A88514C81DBA227069B3436">
    <w:name w:val="DA222E6C9A88514C81DBA227069B3436"/>
    <w:rsid w:val="007C7319"/>
  </w:style>
  <w:style w:type="paragraph" w:customStyle="1" w:styleId="93E5C0618191C64D83CF459F075C78AB">
    <w:name w:val="93E5C0618191C64D83CF459F075C78AB"/>
    <w:rsid w:val="007C7319"/>
  </w:style>
  <w:style w:type="paragraph" w:customStyle="1" w:styleId="127AA5887E896845AD1AC0F8B814AA26">
    <w:name w:val="127AA5887E896845AD1AC0F8B814AA26"/>
    <w:rsid w:val="007C7319"/>
  </w:style>
  <w:style w:type="paragraph" w:customStyle="1" w:styleId="920F27273A6A0448B7EF1430D2A21DFF">
    <w:name w:val="920F27273A6A0448B7EF1430D2A21DFF"/>
    <w:rsid w:val="007C7319"/>
  </w:style>
  <w:style w:type="paragraph" w:customStyle="1" w:styleId="667DE63A0E22C047BAF501FAC6B536CB">
    <w:name w:val="667DE63A0E22C047BAF501FAC6B536CB"/>
    <w:rsid w:val="007C7319"/>
  </w:style>
  <w:style w:type="paragraph" w:customStyle="1" w:styleId="47C65C5D6BD2FF4795DC21801B74BE4F">
    <w:name w:val="47C65C5D6BD2FF4795DC21801B74BE4F"/>
    <w:rsid w:val="007C7319"/>
  </w:style>
  <w:style w:type="paragraph" w:customStyle="1" w:styleId="25AB10E55362644EB98AAB882C5E8A8F">
    <w:name w:val="25AB10E55362644EB98AAB882C5E8A8F"/>
    <w:rsid w:val="007C7319"/>
  </w:style>
  <w:style w:type="paragraph" w:customStyle="1" w:styleId="866E5947B42AB54883EC369148B5123B">
    <w:name w:val="866E5947B42AB54883EC369148B5123B"/>
    <w:rsid w:val="007C7319"/>
  </w:style>
  <w:style w:type="paragraph" w:customStyle="1" w:styleId="A385A4460D0ACD4990CFCFFF10236183">
    <w:name w:val="A385A4460D0ACD4990CFCFFF10236183"/>
    <w:rsid w:val="007C7319"/>
  </w:style>
  <w:style w:type="paragraph" w:customStyle="1" w:styleId="EE18A44540998645B28874207B987A94">
    <w:name w:val="EE18A44540998645B28874207B987A94"/>
    <w:rsid w:val="007C7319"/>
  </w:style>
  <w:style w:type="paragraph" w:customStyle="1" w:styleId="D1805794E3DDCD4B932A79D4E1627663">
    <w:name w:val="D1805794E3DDCD4B932A79D4E1627663"/>
    <w:rsid w:val="00792CE2"/>
  </w:style>
  <w:style w:type="paragraph" w:customStyle="1" w:styleId="F2F8EEBA29200848B7CE0675CA76535C">
    <w:name w:val="F2F8EEBA29200848B7CE0675CA76535C"/>
    <w:rsid w:val="00792CE2"/>
  </w:style>
  <w:style w:type="paragraph" w:customStyle="1" w:styleId="765501EAC1AE614FA5DA2D576FB40FEE">
    <w:name w:val="765501EAC1AE614FA5DA2D576FB40FEE"/>
    <w:rsid w:val="00792CE2"/>
  </w:style>
  <w:style w:type="paragraph" w:customStyle="1" w:styleId="F48232619FE8C94CB7FEC9D2754206BE">
    <w:name w:val="F48232619FE8C94CB7FEC9D2754206BE"/>
    <w:rsid w:val="00792CE2"/>
  </w:style>
  <w:style w:type="paragraph" w:customStyle="1" w:styleId="FAD9BEE76522DA418FCEF7CE6C4D9B12">
    <w:name w:val="FAD9BEE76522DA418FCEF7CE6C4D9B12"/>
    <w:rsid w:val="00792CE2"/>
  </w:style>
  <w:style w:type="paragraph" w:customStyle="1" w:styleId="F56FCF4ADA5F8344B1BF28FE48E882EA">
    <w:name w:val="F56FCF4ADA5F8344B1BF28FE48E882EA"/>
    <w:rsid w:val="00792CE2"/>
  </w:style>
  <w:style w:type="paragraph" w:customStyle="1" w:styleId="FC383415F22EAE428F7DD6B2BC84A44D">
    <w:name w:val="FC383415F22EAE428F7DD6B2BC84A44D"/>
    <w:rsid w:val="00792CE2"/>
  </w:style>
  <w:style w:type="paragraph" w:customStyle="1" w:styleId="EA3D0C67FA8817428AC434FF7E12FA4A">
    <w:name w:val="EA3D0C67FA8817428AC434FF7E12FA4A"/>
    <w:rsid w:val="00792CE2"/>
  </w:style>
  <w:style w:type="paragraph" w:customStyle="1" w:styleId="B38384EE87F8544B8C67CADF663BB64C">
    <w:name w:val="B38384EE87F8544B8C67CADF663BB64C"/>
    <w:rsid w:val="00792CE2"/>
  </w:style>
  <w:style w:type="paragraph" w:customStyle="1" w:styleId="E91CDBFD140CF9429D921DD9CEE28027">
    <w:name w:val="E91CDBFD140CF9429D921DD9CEE28027"/>
    <w:rsid w:val="00792CE2"/>
  </w:style>
  <w:style w:type="paragraph" w:customStyle="1" w:styleId="87686424CF25F148B3AF44B16432A8C6">
    <w:name w:val="87686424CF25F148B3AF44B16432A8C6"/>
    <w:rsid w:val="00792CE2"/>
  </w:style>
  <w:style w:type="paragraph" w:customStyle="1" w:styleId="EF2137602AB63C45A3BE8C48DE86FEE6">
    <w:name w:val="EF2137602AB63C45A3BE8C48DE86FEE6"/>
    <w:rsid w:val="00792CE2"/>
  </w:style>
  <w:style w:type="paragraph" w:customStyle="1" w:styleId="7940F8CE7671384097DF0CC70D340C24">
    <w:name w:val="7940F8CE7671384097DF0CC70D340C24"/>
    <w:rsid w:val="00B138CE"/>
  </w:style>
  <w:style w:type="paragraph" w:customStyle="1" w:styleId="1794FA1CA9C9E64ABF65E29A6AE78A27">
    <w:name w:val="1794FA1CA9C9E64ABF65E29A6AE78A27"/>
    <w:rsid w:val="00B138CE"/>
  </w:style>
  <w:style w:type="paragraph" w:customStyle="1" w:styleId="3456035B1AB91B47B9BC57D48A31D81E">
    <w:name w:val="3456035B1AB91B47B9BC57D48A31D81E"/>
    <w:rsid w:val="00B138CE"/>
  </w:style>
  <w:style w:type="paragraph" w:customStyle="1" w:styleId="9D587FD57B2E184AA20D0EB2E2A01D88">
    <w:name w:val="9D587FD57B2E184AA20D0EB2E2A01D88"/>
    <w:rsid w:val="00B138CE"/>
  </w:style>
  <w:style w:type="paragraph" w:customStyle="1" w:styleId="685118162A4CB94A9F8808ACE7392066">
    <w:name w:val="685118162A4CB94A9F8808ACE7392066"/>
    <w:rsid w:val="007603DF"/>
  </w:style>
  <w:style w:type="paragraph" w:customStyle="1" w:styleId="318E0C75FC15DD4B98648C4B1266FECB">
    <w:name w:val="318E0C75FC15DD4B98648C4B1266FECB"/>
    <w:rsid w:val="007603DF"/>
  </w:style>
  <w:style w:type="paragraph" w:customStyle="1" w:styleId="929B1ECF0A466C49880BC4FE3E0E4FD3">
    <w:name w:val="929B1ECF0A466C49880BC4FE3E0E4FD3"/>
    <w:rsid w:val="007603DF"/>
  </w:style>
  <w:style w:type="paragraph" w:customStyle="1" w:styleId="5B3B8C711E596048A286E2F3572CE7CB">
    <w:name w:val="5B3B8C711E596048A286E2F3572CE7CB"/>
    <w:rsid w:val="00116930"/>
  </w:style>
  <w:style w:type="paragraph" w:customStyle="1" w:styleId="4235622567894A4FBB94FA47DAFC701B">
    <w:name w:val="4235622567894A4FBB94FA47DAFC701B"/>
    <w:rsid w:val="001169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FCE166804EE4A8732D06E7F5CED06">
    <w:name w:val="FC4FCE166804EE4A8732D06E7F5CED06"/>
  </w:style>
  <w:style w:type="paragraph" w:customStyle="1" w:styleId="E09A9C9184568F49ACFD05917720A7D5">
    <w:name w:val="E09A9C9184568F49ACFD05917720A7D5"/>
  </w:style>
  <w:style w:type="paragraph" w:customStyle="1" w:styleId="3BD534EF23BEB74480B2CF547A6F64A6">
    <w:name w:val="3BD534EF23BEB74480B2CF547A6F64A6"/>
  </w:style>
  <w:style w:type="paragraph" w:customStyle="1" w:styleId="776BF98DD5970A449D04E9353F1EC9F4">
    <w:name w:val="776BF98DD5970A449D04E9353F1EC9F4"/>
  </w:style>
  <w:style w:type="paragraph" w:customStyle="1" w:styleId="40E7392B0FF5B84BB545C394383203F3">
    <w:name w:val="40E7392B0FF5B84BB545C394383203F3"/>
  </w:style>
  <w:style w:type="paragraph" w:customStyle="1" w:styleId="9435516AF195704C900FEED729CEB642">
    <w:name w:val="9435516AF195704C900FEED729CEB642"/>
  </w:style>
  <w:style w:type="paragraph" w:customStyle="1" w:styleId="8646978DE43C0E43A2CAD388B0EC4560">
    <w:name w:val="8646978DE43C0E43A2CAD388B0EC4560"/>
  </w:style>
  <w:style w:type="paragraph" w:customStyle="1" w:styleId="6E652B828BF8DA4AB57F1A2D39038326">
    <w:name w:val="6E652B828BF8DA4AB57F1A2D39038326"/>
  </w:style>
  <w:style w:type="paragraph" w:customStyle="1" w:styleId="0159342FCBE95649B596270BAA9A021B">
    <w:name w:val="0159342FCBE95649B596270BAA9A021B"/>
  </w:style>
  <w:style w:type="paragraph" w:customStyle="1" w:styleId="B62AD5CA60AAFD448CEB0DED8BAC028A">
    <w:name w:val="B62AD5CA60AAFD448CEB0DED8BAC028A"/>
  </w:style>
  <w:style w:type="paragraph" w:customStyle="1" w:styleId="FF919F347BE90A4DA9C06F33D4046E90">
    <w:name w:val="FF919F347BE90A4DA9C06F33D4046E90"/>
  </w:style>
  <w:style w:type="paragraph" w:styleId="BodyText">
    <w:name w:val="Body Text"/>
    <w:basedOn w:val="Normal"/>
    <w:link w:val="BodyTextChar"/>
    <w:rsid w:val="007603DF"/>
    <w:pPr>
      <w:spacing w:after="200"/>
    </w:pPr>
    <w:rPr>
      <w:rFonts w:eastAsiaTheme="minorHAnsi"/>
      <w:sz w:val="20"/>
      <w:szCs w:val="22"/>
      <w:lang w:eastAsia="en-US"/>
    </w:rPr>
  </w:style>
  <w:style w:type="character" w:customStyle="1" w:styleId="BodyTextChar">
    <w:name w:val="Body Text Char"/>
    <w:basedOn w:val="DefaultParagraphFont"/>
    <w:link w:val="BodyText"/>
    <w:rsid w:val="007603DF"/>
    <w:rPr>
      <w:rFonts w:eastAsiaTheme="minorHAnsi"/>
      <w:sz w:val="20"/>
      <w:szCs w:val="22"/>
      <w:lang w:eastAsia="en-US"/>
    </w:rPr>
  </w:style>
  <w:style w:type="paragraph" w:customStyle="1" w:styleId="87AC91A4679E5A49BF1CA2D7E7380DD1">
    <w:name w:val="87AC91A4679E5A49BF1CA2D7E7380DD1"/>
  </w:style>
  <w:style w:type="paragraph" w:customStyle="1" w:styleId="DB2F02593A6C9949A39F49B889B1FC3B">
    <w:name w:val="DB2F02593A6C9949A39F49B889B1FC3B"/>
    <w:rsid w:val="007C7319"/>
  </w:style>
  <w:style w:type="paragraph" w:customStyle="1" w:styleId="667A675D3FC1854C9D0DB595E02243E4">
    <w:name w:val="667A675D3FC1854C9D0DB595E02243E4"/>
    <w:rsid w:val="007C7319"/>
  </w:style>
  <w:style w:type="paragraph" w:customStyle="1" w:styleId="414E57F1AB21A54084916F5C2D63BF75">
    <w:name w:val="414E57F1AB21A54084916F5C2D63BF75"/>
    <w:rsid w:val="007C7319"/>
  </w:style>
  <w:style w:type="paragraph" w:customStyle="1" w:styleId="CBB758B8322C5142BF837D83A7A24C57">
    <w:name w:val="CBB758B8322C5142BF837D83A7A24C57"/>
    <w:rsid w:val="007C7319"/>
  </w:style>
  <w:style w:type="paragraph" w:customStyle="1" w:styleId="CE6D83D010C3CC4B9C531FA1B31C4DE1">
    <w:name w:val="CE6D83D010C3CC4B9C531FA1B31C4DE1"/>
    <w:rsid w:val="007C7319"/>
  </w:style>
  <w:style w:type="paragraph" w:customStyle="1" w:styleId="58D2B62CA213EC4DBCFADB0C008AA764">
    <w:name w:val="58D2B62CA213EC4DBCFADB0C008AA764"/>
    <w:rsid w:val="007C7319"/>
  </w:style>
  <w:style w:type="paragraph" w:customStyle="1" w:styleId="2AE59BAD6CA75B489020807F2E223C69">
    <w:name w:val="2AE59BAD6CA75B489020807F2E223C69"/>
    <w:rsid w:val="007C7319"/>
  </w:style>
  <w:style w:type="paragraph" w:customStyle="1" w:styleId="659E89385C80AF4CA84ED09B6EFC6733">
    <w:name w:val="659E89385C80AF4CA84ED09B6EFC6733"/>
    <w:rsid w:val="007C7319"/>
  </w:style>
  <w:style w:type="paragraph" w:customStyle="1" w:styleId="7C687EF9B057904692C0200B96EBA754">
    <w:name w:val="7C687EF9B057904692C0200B96EBA754"/>
    <w:rsid w:val="007C7319"/>
  </w:style>
  <w:style w:type="paragraph" w:customStyle="1" w:styleId="BFF442F2F2ACFF4095CABD4E447A3304">
    <w:name w:val="BFF442F2F2ACFF4095CABD4E447A3304"/>
    <w:rsid w:val="007C7319"/>
  </w:style>
  <w:style w:type="paragraph" w:customStyle="1" w:styleId="A9BA2D01E9616D4DABB5B28E9474E577">
    <w:name w:val="A9BA2D01E9616D4DABB5B28E9474E577"/>
    <w:rsid w:val="007C7319"/>
  </w:style>
  <w:style w:type="paragraph" w:customStyle="1" w:styleId="EDF7B133BBE1134F9CF75FCF82A4C4C7">
    <w:name w:val="EDF7B133BBE1134F9CF75FCF82A4C4C7"/>
    <w:rsid w:val="007C7319"/>
  </w:style>
  <w:style w:type="paragraph" w:customStyle="1" w:styleId="0FF9C0339161A349896C25EE3B6B9946">
    <w:name w:val="0FF9C0339161A349896C25EE3B6B9946"/>
    <w:rsid w:val="007C7319"/>
  </w:style>
  <w:style w:type="paragraph" w:customStyle="1" w:styleId="DCFA782337F1AD4486A2A5C294CC254F">
    <w:name w:val="DCFA782337F1AD4486A2A5C294CC254F"/>
    <w:rsid w:val="007C7319"/>
  </w:style>
  <w:style w:type="paragraph" w:customStyle="1" w:styleId="E8F99A9EA4E61F4C9B38BDA850FFFDFF">
    <w:name w:val="E8F99A9EA4E61F4C9B38BDA850FFFDFF"/>
    <w:rsid w:val="007C7319"/>
  </w:style>
  <w:style w:type="paragraph" w:customStyle="1" w:styleId="050DCB071D65794DBD93B11C7A5E4EC2">
    <w:name w:val="050DCB071D65794DBD93B11C7A5E4EC2"/>
    <w:rsid w:val="007C7319"/>
  </w:style>
  <w:style w:type="paragraph" w:customStyle="1" w:styleId="ED1176C6ACBE314CBD3BA6B72DBF87FE">
    <w:name w:val="ED1176C6ACBE314CBD3BA6B72DBF87FE"/>
    <w:rsid w:val="007C7319"/>
  </w:style>
  <w:style w:type="paragraph" w:customStyle="1" w:styleId="1D619DD76880364FBF9C7CCB089E49A4">
    <w:name w:val="1D619DD76880364FBF9C7CCB089E49A4"/>
    <w:rsid w:val="007C7319"/>
  </w:style>
  <w:style w:type="paragraph" w:customStyle="1" w:styleId="F6651D8CA478D74E969A26DFF0A94BC0">
    <w:name w:val="F6651D8CA478D74E969A26DFF0A94BC0"/>
    <w:rsid w:val="007C7319"/>
  </w:style>
  <w:style w:type="paragraph" w:customStyle="1" w:styleId="D5F38FB0EC97C940993519A33C234A02">
    <w:name w:val="D5F38FB0EC97C940993519A33C234A02"/>
    <w:rsid w:val="007C7319"/>
  </w:style>
  <w:style w:type="paragraph" w:customStyle="1" w:styleId="9F4D8E1B0DA0A04CA82FB7D1BBBEEB96">
    <w:name w:val="9F4D8E1B0DA0A04CA82FB7D1BBBEEB96"/>
    <w:rsid w:val="007C7319"/>
  </w:style>
  <w:style w:type="paragraph" w:customStyle="1" w:styleId="4B7DA3802207AB43B3FD53EDBE664E07">
    <w:name w:val="4B7DA3802207AB43B3FD53EDBE664E07"/>
    <w:rsid w:val="007C7319"/>
  </w:style>
  <w:style w:type="paragraph" w:customStyle="1" w:styleId="1AB4357E70BCDE45B3D0E6E71E0C5608">
    <w:name w:val="1AB4357E70BCDE45B3D0E6E71E0C5608"/>
    <w:rsid w:val="007C7319"/>
  </w:style>
  <w:style w:type="paragraph" w:customStyle="1" w:styleId="E03A562E42BA114FB02EEFA836C6937E">
    <w:name w:val="E03A562E42BA114FB02EEFA836C6937E"/>
    <w:rsid w:val="007C7319"/>
  </w:style>
  <w:style w:type="paragraph" w:customStyle="1" w:styleId="4847DD55B1E93841985B1E339F69ED7F">
    <w:name w:val="4847DD55B1E93841985B1E339F69ED7F"/>
    <w:rsid w:val="007C7319"/>
  </w:style>
  <w:style w:type="paragraph" w:customStyle="1" w:styleId="F9AD859F969E91419E5460FB8E3417DC">
    <w:name w:val="F9AD859F969E91419E5460FB8E3417DC"/>
    <w:rsid w:val="007C7319"/>
  </w:style>
  <w:style w:type="paragraph" w:customStyle="1" w:styleId="3130D30B374CFF4B9482052999DCA7BB">
    <w:name w:val="3130D30B374CFF4B9482052999DCA7BB"/>
    <w:rsid w:val="007C7319"/>
  </w:style>
  <w:style w:type="paragraph" w:customStyle="1" w:styleId="5688C0E08FFFA549B42905134CC351B0">
    <w:name w:val="5688C0E08FFFA549B42905134CC351B0"/>
    <w:rsid w:val="007C7319"/>
  </w:style>
  <w:style w:type="paragraph" w:customStyle="1" w:styleId="4727A30CD69BFD478CD63BEEEEAE5FD2">
    <w:name w:val="4727A30CD69BFD478CD63BEEEEAE5FD2"/>
    <w:rsid w:val="007C7319"/>
  </w:style>
  <w:style w:type="paragraph" w:customStyle="1" w:styleId="4C8903A5E8661A46BF21CF056C68DFAE">
    <w:name w:val="4C8903A5E8661A46BF21CF056C68DFAE"/>
    <w:rsid w:val="007C7319"/>
  </w:style>
  <w:style w:type="paragraph" w:customStyle="1" w:styleId="F0D117BB5874A04A98A6A812D65BB0E0">
    <w:name w:val="F0D117BB5874A04A98A6A812D65BB0E0"/>
    <w:rsid w:val="007C7319"/>
  </w:style>
  <w:style w:type="paragraph" w:customStyle="1" w:styleId="8C1229D1815C7B42B1BC07D2A43B71D3">
    <w:name w:val="8C1229D1815C7B42B1BC07D2A43B71D3"/>
    <w:rsid w:val="007C7319"/>
  </w:style>
  <w:style w:type="paragraph" w:customStyle="1" w:styleId="37CE846F96C0A24786F3299F5C56C223">
    <w:name w:val="37CE846F96C0A24786F3299F5C56C223"/>
    <w:rsid w:val="007C7319"/>
  </w:style>
  <w:style w:type="paragraph" w:customStyle="1" w:styleId="212EAE7F1E276341A5850DEA6034AC12">
    <w:name w:val="212EAE7F1E276341A5850DEA6034AC12"/>
    <w:rsid w:val="007C7319"/>
  </w:style>
  <w:style w:type="paragraph" w:customStyle="1" w:styleId="7B3D49E6691C3143A07542C81F37175A">
    <w:name w:val="7B3D49E6691C3143A07542C81F37175A"/>
    <w:rsid w:val="007C7319"/>
  </w:style>
  <w:style w:type="paragraph" w:customStyle="1" w:styleId="C2F019822F26FB41A19D97F688C1B3A1">
    <w:name w:val="C2F019822F26FB41A19D97F688C1B3A1"/>
    <w:rsid w:val="007C7319"/>
  </w:style>
  <w:style w:type="paragraph" w:customStyle="1" w:styleId="C6ACE7184FAA48449A5F71E3EBBECFD3">
    <w:name w:val="C6ACE7184FAA48449A5F71E3EBBECFD3"/>
    <w:rsid w:val="007C7319"/>
  </w:style>
  <w:style w:type="paragraph" w:customStyle="1" w:styleId="BFDA67D908D05C458A81FA1814396AC5">
    <w:name w:val="BFDA67D908D05C458A81FA1814396AC5"/>
    <w:rsid w:val="007C7319"/>
  </w:style>
  <w:style w:type="paragraph" w:customStyle="1" w:styleId="F2C7FEF556C0CB4892610008944CC338">
    <w:name w:val="F2C7FEF556C0CB4892610008944CC338"/>
    <w:rsid w:val="007C7319"/>
  </w:style>
  <w:style w:type="paragraph" w:customStyle="1" w:styleId="DDA5256A52CD284D89144A5D1E68ACF2">
    <w:name w:val="DDA5256A52CD284D89144A5D1E68ACF2"/>
    <w:rsid w:val="007C7319"/>
  </w:style>
  <w:style w:type="paragraph" w:customStyle="1" w:styleId="55A472C17A806840A80AE5AC34B78C9C">
    <w:name w:val="55A472C17A806840A80AE5AC34B78C9C"/>
    <w:rsid w:val="007C7319"/>
  </w:style>
  <w:style w:type="paragraph" w:customStyle="1" w:styleId="FEC77DA062482144B713DE9947C963F6">
    <w:name w:val="FEC77DA062482144B713DE9947C963F6"/>
    <w:rsid w:val="007C7319"/>
  </w:style>
  <w:style w:type="paragraph" w:customStyle="1" w:styleId="71C6643045BC0F468A16B08C8E77994C">
    <w:name w:val="71C6643045BC0F468A16B08C8E77994C"/>
    <w:rsid w:val="007C7319"/>
  </w:style>
  <w:style w:type="paragraph" w:customStyle="1" w:styleId="1B12871173D04A48958BF77BD34554A8">
    <w:name w:val="1B12871173D04A48958BF77BD34554A8"/>
    <w:rsid w:val="007C7319"/>
  </w:style>
  <w:style w:type="paragraph" w:customStyle="1" w:styleId="7C300114E2A80B4CABBA4EC8D1293DD3">
    <w:name w:val="7C300114E2A80B4CABBA4EC8D1293DD3"/>
    <w:rsid w:val="007C7319"/>
  </w:style>
  <w:style w:type="paragraph" w:customStyle="1" w:styleId="07F584830F29C84E95D9CB99F0A4305D">
    <w:name w:val="07F584830F29C84E95D9CB99F0A4305D"/>
    <w:rsid w:val="007C7319"/>
  </w:style>
  <w:style w:type="paragraph" w:customStyle="1" w:styleId="43B61DF5EA0FB647A8FB931E03770BDA">
    <w:name w:val="43B61DF5EA0FB647A8FB931E03770BDA"/>
    <w:rsid w:val="007C7319"/>
  </w:style>
  <w:style w:type="paragraph" w:customStyle="1" w:styleId="0C414E7EAD6E8144A9484A4FB185FB1A">
    <w:name w:val="0C414E7EAD6E8144A9484A4FB185FB1A"/>
    <w:rsid w:val="007C7319"/>
  </w:style>
  <w:style w:type="paragraph" w:customStyle="1" w:styleId="9FEDD5FB3A0AD4499A6F9CD424D0B5B1">
    <w:name w:val="9FEDD5FB3A0AD4499A6F9CD424D0B5B1"/>
    <w:rsid w:val="007C7319"/>
  </w:style>
  <w:style w:type="paragraph" w:customStyle="1" w:styleId="92339B51A93A5647AF0BF6743239B5DD">
    <w:name w:val="92339B51A93A5647AF0BF6743239B5DD"/>
    <w:rsid w:val="007C7319"/>
  </w:style>
  <w:style w:type="paragraph" w:customStyle="1" w:styleId="E77050630ED542419BA3B575A30BD0CA">
    <w:name w:val="E77050630ED542419BA3B575A30BD0CA"/>
    <w:rsid w:val="007C7319"/>
  </w:style>
  <w:style w:type="paragraph" w:customStyle="1" w:styleId="EC79A10640E1E941AB2F210925F1F216">
    <w:name w:val="EC79A10640E1E941AB2F210925F1F216"/>
    <w:rsid w:val="007C7319"/>
  </w:style>
  <w:style w:type="paragraph" w:customStyle="1" w:styleId="B064A625575E5642A306D8FC2978DD64">
    <w:name w:val="B064A625575E5642A306D8FC2978DD64"/>
    <w:rsid w:val="007C7319"/>
  </w:style>
  <w:style w:type="paragraph" w:customStyle="1" w:styleId="AD27E7B9BDE59C4D83639B41CE4BD3D5">
    <w:name w:val="AD27E7B9BDE59C4D83639B41CE4BD3D5"/>
    <w:rsid w:val="007C7319"/>
  </w:style>
  <w:style w:type="paragraph" w:customStyle="1" w:styleId="72454BEE48C5F740B54D8EB6C1D328B7">
    <w:name w:val="72454BEE48C5F740B54D8EB6C1D328B7"/>
    <w:rsid w:val="007C7319"/>
  </w:style>
  <w:style w:type="paragraph" w:customStyle="1" w:styleId="2DA5C657CD90644B9F123EA769F80D90">
    <w:name w:val="2DA5C657CD90644B9F123EA769F80D90"/>
    <w:rsid w:val="007C7319"/>
  </w:style>
  <w:style w:type="paragraph" w:customStyle="1" w:styleId="8869A8E89E0B7D4CAC9B88666C97D4DC">
    <w:name w:val="8869A8E89E0B7D4CAC9B88666C97D4DC"/>
    <w:rsid w:val="007C7319"/>
  </w:style>
  <w:style w:type="paragraph" w:customStyle="1" w:styleId="29FDB0A88146D546A88674C8CCB9B4E4">
    <w:name w:val="29FDB0A88146D546A88674C8CCB9B4E4"/>
    <w:rsid w:val="007C7319"/>
  </w:style>
  <w:style w:type="paragraph" w:customStyle="1" w:styleId="A5069A2C6B4CCD44B25B5CBBF92EA9B3">
    <w:name w:val="A5069A2C6B4CCD44B25B5CBBF92EA9B3"/>
    <w:rsid w:val="007C7319"/>
  </w:style>
  <w:style w:type="paragraph" w:customStyle="1" w:styleId="8488060FA4FD764CBAADEBA934C5A938">
    <w:name w:val="8488060FA4FD764CBAADEBA934C5A938"/>
    <w:rsid w:val="007C7319"/>
  </w:style>
  <w:style w:type="paragraph" w:customStyle="1" w:styleId="0E8998C03894C8418823524EB8DE4891">
    <w:name w:val="0E8998C03894C8418823524EB8DE4891"/>
    <w:rsid w:val="007C7319"/>
  </w:style>
  <w:style w:type="paragraph" w:styleId="ListBullet">
    <w:name w:val="List Bullet"/>
    <w:basedOn w:val="Normal"/>
    <w:rsid w:val="007C7319"/>
    <w:pPr>
      <w:numPr>
        <w:numId w:val="1"/>
      </w:numPr>
      <w:spacing w:after="120" w:line="276" w:lineRule="auto"/>
    </w:pPr>
    <w:rPr>
      <w:rFonts w:eastAsiaTheme="minorHAnsi"/>
      <w:sz w:val="20"/>
      <w:szCs w:val="22"/>
      <w:lang w:eastAsia="en-US"/>
    </w:rPr>
  </w:style>
  <w:style w:type="paragraph" w:customStyle="1" w:styleId="2E0763421F7A974281C2001C4EA304AF">
    <w:name w:val="2E0763421F7A974281C2001C4EA304AF"/>
    <w:rsid w:val="007C7319"/>
  </w:style>
  <w:style w:type="paragraph" w:customStyle="1" w:styleId="F1CA07CDE674C04D94A598C4AEDE1D31">
    <w:name w:val="F1CA07CDE674C04D94A598C4AEDE1D31"/>
    <w:rsid w:val="007C7319"/>
  </w:style>
  <w:style w:type="paragraph" w:customStyle="1" w:styleId="C0369F87B7499344AD004866DC11E2FC">
    <w:name w:val="C0369F87B7499344AD004866DC11E2FC"/>
    <w:rsid w:val="007C7319"/>
  </w:style>
  <w:style w:type="paragraph" w:customStyle="1" w:styleId="0235FF51E4EA7143B306915CF1649D12">
    <w:name w:val="0235FF51E4EA7143B306915CF1649D12"/>
    <w:rsid w:val="007C7319"/>
  </w:style>
  <w:style w:type="paragraph" w:customStyle="1" w:styleId="CEEBFF4C54758540B4B8F81BED0DF87F">
    <w:name w:val="CEEBFF4C54758540B4B8F81BED0DF87F"/>
    <w:rsid w:val="007C7319"/>
  </w:style>
  <w:style w:type="paragraph" w:customStyle="1" w:styleId="4B61ABB970B90E44B0177ADFE86D4DCA">
    <w:name w:val="4B61ABB970B90E44B0177ADFE86D4DCA"/>
    <w:rsid w:val="007C7319"/>
  </w:style>
  <w:style w:type="paragraph" w:customStyle="1" w:styleId="F5514A4EF0D3EC4F9148AEFC3030431D">
    <w:name w:val="F5514A4EF0D3EC4F9148AEFC3030431D"/>
    <w:rsid w:val="007C7319"/>
  </w:style>
  <w:style w:type="paragraph" w:customStyle="1" w:styleId="ED8F7A91FF9CDC4EA1287176A4823144">
    <w:name w:val="ED8F7A91FF9CDC4EA1287176A4823144"/>
    <w:rsid w:val="007C7319"/>
  </w:style>
  <w:style w:type="paragraph" w:customStyle="1" w:styleId="89481637B9DA874A880485672690D9B8">
    <w:name w:val="89481637B9DA874A880485672690D9B8"/>
    <w:rsid w:val="007C7319"/>
  </w:style>
  <w:style w:type="paragraph" w:customStyle="1" w:styleId="0C25F21E005F8946B6A559FB08EFB6F9">
    <w:name w:val="0C25F21E005F8946B6A559FB08EFB6F9"/>
    <w:rsid w:val="007C7319"/>
  </w:style>
  <w:style w:type="paragraph" w:customStyle="1" w:styleId="B9E101B2985A984483C9CA7BE26AA9AC">
    <w:name w:val="B9E101B2985A984483C9CA7BE26AA9AC"/>
    <w:rsid w:val="007C7319"/>
  </w:style>
  <w:style w:type="paragraph" w:customStyle="1" w:styleId="35C004D6EC7A12499C16D3CE15C3B783">
    <w:name w:val="35C004D6EC7A12499C16D3CE15C3B783"/>
    <w:rsid w:val="007C7319"/>
  </w:style>
  <w:style w:type="paragraph" w:customStyle="1" w:styleId="48089E44574B4043B97C5375571AA64C">
    <w:name w:val="48089E44574B4043B97C5375571AA64C"/>
    <w:rsid w:val="007C7319"/>
  </w:style>
  <w:style w:type="paragraph" w:customStyle="1" w:styleId="DA222E6C9A88514C81DBA227069B3436">
    <w:name w:val="DA222E6C9A88514C81DBA227069B3436"/>
    <w:rsid w:val="007C7319"/>
  </w:style>
  <w:style w:type="paragraph" w:customStyle="1" w:styleId="93E5C0618191C64D83CF459F075C78AB">
    <w:name w:val="93E5C0618191C64D83CF459F075C78AB"/>
    <w:rsid w:val="007C7319"/>
  </w:style>
  <w:style w:type="paragraph" w:customStyle="1" w:styleId="127AA5887E896845AD1AC0F8B814AA26">
    <w:name w:val="127AA5887E896845AD1AC0F8B814AA26"/>
    <w:rsid w:val="007C7319"/>
  </w:style>
  <w:style w:type="paragraph" w:customStyle="1" w:styleId="920F27273A6A0448B7EF1430D2A21DFF">
    <w:name w:val="920F27273A6A0448B7EF1430D2A21DFF"/>
    <w:rsid w:val="007C7319"/>
  </w:style>
  <w:style w:type="paragraph" w:customStyle="1" w:styleId="667DE63A0E22C047BAF501FAC6B536CB">
    <w:name w:val="667DE63A0E22C047BAF501FAC6B536CB"/>
    <w:rsid w:val="007C7319"/>
  </w:style>
  <w:style w:type="paragraph" w:customStyle="1" w:styleId="47C65C5D6BD2FF4795DC21801B74BE4F">
    <w:name w:val="47C65C5D6BD2FF4795DC21801B74BE4F"/>
    <w:rsid w:val="007C7319"/>
  </w:style>
  <w:style w:type="paragraph" w:customStyle="1" w:styleId="25AB10E55362644EB98AAB882C5E8A8F">
    <w:name w:val="25AB10E55362644EB98AAB882C5E8A8F"/>
    <w:rsid w:val="007C7319"/>
  </w:style>
  <w:style w:type="paragraph" w:customStyle="1" w:styleId="866E5947B42AB54883EC369148B5123B">
    <w:name w:val="866E5947B42AB54883EC369148B5123B"/>
    <w:rsid w:val="007C7319"/>
  </w:style>
  <w:style w:type="paragraph" w:customStyle="1" w:styleId="A385A4460D0ACD4990CFCFFF10236183">
    <w:name w:val="A385A4460D0ACD4990CFCFFF10236183"/>
    <w:rsid w:val="007C7319"/>
  </w:style>
  <w:style w:type="paragraph" w:customStyle="1" w:styleId="EE18A44540998645B28874207B987A94">
    <w:name w:val="EE18A44540998645B28874207B987A94"/>
    <w:rsid w:val="007C7319"/>
  </w:style>
  <w:style w:type="paragraph" w:customStyle="1" w:styleId="D1805794E3DDCD4B932A79D4E1627663">
    <w:name w:val="D1805794E3DDCD4B932A79D4E1627663"/>
    <w:rsid w:val="00792CE2"/>
  </w:style>
  <w:style w:type="paragraph" w:customStyle="1" w:styleId="F2F8EEBA29200848B7CE0675CA76535C">
    <w:name w:val="F2F8EEBA29200848B7CE0675CA76535C"/>
    <w:rsid w:val="00792CE2"/>
  </w:style>
  <w:style w:type="paragraph" w:customStyle="1" w:styleId="765501EAC1AE614FA5DA2D576FB40FEE">
    <w:name w:val="765501EAC1AE614FA5DA2D576FB40FEE"/>
    <w:rsid w:val="00792CE2"/>
  </w:style>
  <w:style w:type="paragraph" w:customStyle="1" w:styleId="F48232619FE8C94CB7FEC9D2754206BE">
    <w:name w:val="F48232619FE8C94CB7FEC9D2754206BE"/>
    <w:rsid w:val="00792CE2"/>
  </w:style>
  <w:style w:type="paragraph" w:customStyle="1" w:styleId="FAD9BEE76522DA418FCEF7CE6C4D9B12">
    <w:name w:val="FAD9BEE76522DA418FCEF7CE6C4D9B12"/>
    <w:rsid w:val="00792CE2"/>
  </w:style>
  <w:style w:type="paragraph" w:customStyle="1" w:styleId="F56FCF4ADA5F8344B1BF28FE48E882EA">
    <w:name w:val="F56FCF4ADA5F8344B1BF28FE48E882EA"/>
    <w:rsid w:val="00792CE2"/>
  </w:style>
  <w:style w:type="paragraph" w:customStyle="1" w:styleId="FC383415F22EAE428F7DD6B2BC84A44D">
    <w:name w:val="FC383415F22EAE428F7DD6B2BC84A44D"/>
    <w:rsid w:val="00792CE2"/>
  </w:style>
  <w:style w:type="paragraph" w:customStyle="1" w:styleId="EA3D0C67FA8817428AC434FF7E12FA4A">
    <w:name w:val="EA3D0C67FA8817428AC434FF7E12FA4A"/>
    <w:rsid w:val="00792CE2"/>
  </w:style>
  <w:style w:type="paragraph" w:customStyle="1" w:styleId="B38384EE87F8544B8C67CADF663BB64C">
    <w:name w:val="B38384EE87F8544B8C67CADF663BB64C"/>
    <w:rsid w:val="00792CE2"/>
  </w:style>
  <w:style w:type="paragraph" w:customStyle="1" w:styleId="E91CDBFD140CF9429D921DD9CEE28027">
    <w:name w:val="E91CDBFD140CF9429D921DD9CEE28027"/>
    <w:rsid w:val="00792CE2"/>
  </w:style>
  <w:style w:type="paragraph" w:customStyle="1" w:styleId="87686424CF25F148B3AF44B16432A8C6">
    <w:name w:val="87686424CF25F148B3AF44B16432A8C6"/>
    <w:rsid w:val="00792CE2"/>
  </w:style>
  <w:style w:type="paragraph" w:customStyle="1" w:styleId="EF2137602AB63C45A3BE8C48DE86FEE6">
    <w:name w:val="EF2137602AB63C45A3BE8C48DE86FEE6"/>
    <w:rsid w:val="00792CE2"/>
  </w:style>
  <w:style w:type="paragraph" w:customStyle="1" w:styleId="7940F8CE7671384097DF0CC70D340C24">
    <w:name w:val="7940F8CE7671384097DF0CC70D340C24"/>
    <w:rsid w:val="00B138CE"/>
  </w:style>
  <w:style w:type="paragraph" w:customStyle="1" w:styleId="1794FA1CA9C9E64ABF65E29A6AE78A27">
    <w:name w:val="1794FA1CA9C9E64ABF65E29A6AE78A27"/>
    <w:rsid w:val="00B138CE"/>
  </w:style>
  <w:style w:type="paragraph" w:customStyle="1" w:styleId="3456035B1AB91B47B9BC57D48A31D81E">
    <w:name w:val="3456035B1AB91B47B9BC57D48A31D81E"/>
    <w:rsid w:val="00B138CE"/>
  </w:style>
  <w:style w:type="paragraph" w:customStyle="1" w:styleId="9D587FD57B2E184AA20D0EB2E2A01D88">
    <w:name w:val="9D587FD57B2E184AA20D0EB2E2A01D88"/>
    <w:rsid w:val="00B138CE"/>
  </w:style>
  <w:style w:type="paragraph" w:customStyle="1" w:styleId="685118162A4CB94A9F8808ACE7392066">
    <w:name w:val="685118162A4CB94A9F8808ACE7392066"/>
    <w:rsid w:val="007603DF"/>
  </w:style>
  <w:style w:type="paragraph" w:customStyle="1" w:styleId="318E0C75FC15DD4B98648C4B1266FECB">
    <w:name w:val="318E0C75FC15DD4B98648C4B1266FECB"/>
    <w:rsid w:val="007603DF"/>
  </w:style>
  <w:style w:type="paragraph" w:customStyle="1" w:styleId="929B1ECF0A466C49880BC4FE3E0E4FD3">
    <w:name w:val="929B1ECF0A466C49880BC4FE3E0E4FD3"/>
    <w:rsid w:val="007603DF"/>
  </w:style>
  <w:style w:type="paragraph" w:customStyle="1" w:styleId="5B3B8C711E596048A286E2F3572CE7CB">
    <w:name w:val="5B3B8C711E596048A286E2F3572CE7CB"/>
    <w:rsid w:val="00116930"/>
  </w:style>
  <w:style w:type="paragraph" w:customStyle="1" w:styleId="4235622567894A4FBB94FA47DAFC701B">
    <w:name w:val="4235622567894A4FBB94FA47DAFC701B"/>
    <w:rsid w:val="0011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Adjacency">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3</TotalTime>
  <Pages>6</Pages>
  <Words>2020</Words>
  <Characters>11520</Characters>
  <Application>Microsoft Macintosh Word</Application>
  <DocSecurity>0</DocSecurity>
  <Lines>96</Lines>
  <Paragraphs>27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13513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3</cp:revision>
  <cp:lastPrinted>2018-01-11T15:57:00Z</cp:lastPrinted>
  <dcterms:created xsi:type="dcterms:W3CDTF">2018-01-11T15:57:00Z</dcterms:created>
  <dcterms:modified xsi:type="dcterms:W3CDTF">2018-01-11T16:14:00Z</dcterms:modified>
  <cp:category/>
</cp:coreProperties>
</file>